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page" w:horzAnchor="page" w:tblpX="514" w:tblpY="721"/>
        <w:tblOverlap w:val="never"/>
        <w:tblW w:w="11245" w:type="dxa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ayout w:type="fixed"/>
        <w:tblLook w:val="0000" w:firstRow="0" w:lastRow="0" w:firstColumn="0" w:lastColumn="0" w:noHBand="0" w:noVBand="0"/>
        <w:tblPrChange w:id="0" w:author="Microsoft Office 用户" w:date="2017-07-02T15:43:00Z">
          <w:tblPr>
            <w:tblpPr w:leftFromText="180" w:rightFromText="180" w:vertAnchor="page" w:horzAnchor="page" w:tblpX="514" w:tblpY="721"/>
            <w:tblOverlap w:val="never"/>
            <w:tblW w:w="11233" w:type="dxa"/>
            <w:tblBorders>
              <w:top w:val="single" w:sz="12" w:space="0" w:color="auto"/>
              <w:bottom w:val="single" w:sz="12" w:space="0" w:color="auto"/>
              <w:insideH w:val="single" w:sz="12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251"/>
        <w:gridCol w:w="1994"/>
        <w:tblGridChange w:id="1">
          <w:tblGrid>
            <w:gridCol w:w="9251"/>
            <w:gridCol w:w="1982"/>
            <w:gridCol w:w="12"/>
          </w:tblGrid>
        </w:tblGridChange>
      </w:tblGrid>
      <w:tr w:rsidR="000B13D8" w14:paraId="628D30AA" w14:textId="77777777" w:rsidTr="00105846">
        <w:trPr>
          <w:trHeight w:val="2200"/>
          <w:trPrChange w:id="2" w:author="Microsoft Office 用户" w:date="2017-07-02T15:43:00Z">
            <w:trPr>
              <w:gridAfter w:val="0"/>
              <w:trHeight w:val="2200"/>
            </w:trPr>
          </w:trPrChange>
        </w:trPr>
        <w:tc>
          <w:tcPr>
            <w:tcW w:w="9251" w:type="dxa"/>
            <w:tcPrChange w:id="3" w:author="Microsoft Office 用户" w:date="2017-07-02T15:43:00Z">
              <w:tcPr>
                <w:tcW w:w="9251" w:type="dxa"/>
              </w:tcPr>
            </w:tcPrChange>
          </w:tcPr>
          <w:p w14:paraId="2D7489AB" w14:textId="77777777" w:rsidR="000B13D8" w:rsidRDefault="000B13D8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个人信息：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                                    </w:t>
            </w:r>
          </w:p>
          <w:p w14:paraId="6AD22DB9" w14:textId="77777777" w:rsidR="0076642E" w:rsidRPr="0076642E" w:rsidRDefault="000B13D8" w:rsidP="0076642E">
            <w:pPr>
              <w:rPr>
                <w:rFonts w:ascii="微软雅黑" w:eastAsia="微软雅黑" w:hAnsi="微软雅黑" w:cs="微软雅黑"/>
                <w:szCs w:val="21"/>
              </w:rPr>
            </w:pP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姓名：</w:t>
            </w:r>
            <w:r w:rsidR="00DE4882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张丽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ab/>
            </w:r>
            <w:r w:rsidRPr="0076642E">
              <w:rPr>
                <w:rFonts w:ascii="微软雅黑" w:eastAsia="微软雅黑" w:hAnsi="微软雅黑" w:cs="微软雅黑" w:hint="eastAsia"/>
                <w:szCs w:val="21"/>
              </w:rPr>
              <w:t xml:space="preserve">         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联系方式：</w:t>
            </w:r>
            <w:r w:rsidR="00DE4882" w:rsidRPr="0076642E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159-5051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-</w:t>
            </w:r>
            <w:r w:rsidR="00DE4882" w:rsidRPr="0076642E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3218</w:t>
            </w:r>
            <w:r w:rsidRPr="0076642E">
              <w:rPr>
                <w:rFonts w:ascii="微软雅黑" w:eastAsia="微软雅黑" w:hAnsi="微软雅黑" w:cs="微软雅黑" w:hint="eastAsia"/>
                <w:szCs w:val="21"/>
              </w:rPr>
              <w:tab/>
              <w:t xml:space="preserve">    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邮箱</w: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：</w: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fldChar w:fldCharType="begin"/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instrText xml:space="preserve"> HYPERLINK "mailto:tgx_seu@163.com" </w:instrTex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fldChar w:fldCharType="separate"/>
            </w:r>
            <w:r w:rsidR="004D3209"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zl_hhu_a</w: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@163.com</w: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fldChar w:fldCharType="end"/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ab/>
            </w:r>
          </w:p>
          <w:p w14:paraId="1C3112C9" w14:textId="77777777" w:rsidR="00433B2F" w:rsidRPr="0076642E" w:rsidRDefault="000B13D8" w:rsidP="0076642E">
            <w:pPr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政治面貌：党员</w:t>
            </w:r>
            <w:r w:rsidRPr="0076642E">
              <w:rPr>
                <w:rFonts w:ascii="微软雅黑" w:eastAsia="微软雅黑" w:hAnsi="微软雅黑" w:cs="微软雅黑" w:hint="eastAsia"/>
                <w:szCs w:val="21"/>
              </w:rPr>
              <w:tab/>
              <w:t xml:space="preserve">    </w:t>
            </w:r>
            <w:r w:rsidR="00FB282F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 w:rsidR="004D3209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学校：河海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大学                 </w:t>
            </w:r>
            <w:r w:rsidR="006A1AE6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学历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  <w:r w:rsidR="006A1AE6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本科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</w:p>
          <w:p w14:paraId="21AA772C" w14:textId="77777777" w:rsidR="0076642E" w:rsidRPr="0048117E" w:rsidRDefault="00FB282F" w:rsidP="00FB282F">
            <w:pPr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专业：英语           </w:t>
            </w:r>
            <w:r w:rsidR="001048BE" w:rsidRPr="003966C2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求职意向</w:t>
            </w:r>
            <w:r w:rsidR="001048BE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  <w:r w:rsidRPr="0048117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 w:rsidR="000B6D1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内容运营高级专员</w:t>
            </w:r>
          </w:p>
        </w:tc>
        <w:tc>
          <w:tcPr>
            <w:tcW w:w="1994" w:type="dxa"/>
            <w:tcPrChange w:id="4" w:author="Microsoft Office 用户" w:date="2017-07-02T15:43:00Z">
              <w:tcPr>
                <w:tcW w:w="1981" w:type="dxa"/>
              </w:tcPr>
            </w:tcPrChange>
          </w:tcPr>
          <w:p w14:paraId="23AA97C5" w14:textId="010D62F5" w:rsidR="000B13D8" w:rsidRDefault="0024411D" w:rsidP="00766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 wp14:anchorId="0E2715DF" wp14:editId="2484430F">
                  <wp:extent cx="1036320" cy="1417320"/>
                  <wp:effectExtent l="0" t="0" r="5080" b="5080"/>
                  <wp:docPr id="1" name="图片 2" descr="JN1A49121213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JN1A49121213_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52B" w14:paraId="1E90B81F" w14:textId="77777777" w:rsidTr="00105846">
        <w:trPr>
          <w:trHeight w:val="1347"/>
        </w:trPr>
        <w:tc>
          <w:tcPr>
            <w:tcW w:w="11245" w:type="dxa"/>
            <w:gridSpan w:val="2"/>
          </w:tcPr>
          <w:p w14:paraId="54AD7C91" w14:textId="067C33DA" w:rsidR="00A9052B" w:rsidRDefault="00C3791C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个人</w:t>
            </w:r>
            <w:r w:rsidR="00A9052B"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履历：</w:t>
            </w:r>
          </w:p>
          <w:p w14:paraId="258790FB" w14:textId="3FA49030" w:rsidR="00C3791C" w:rsidRDefault="00C3791C" w:rsidP="00A9052B">
            <w:pP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毕业院校：</w:t>
            </w:r>
            <w:r w:rsidRP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>河海大学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      </w:t>
            </w:r>
            <w:r w:rsidRP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英语专业 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  </w:t>
            </w:r>
            <w:r w:rsidRP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学士学位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             </w:t>
            </w:r>
            <w:r w:rsidRP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2012.9-2016.6</w:t>
            </w:r>
          </w:p>
          <w:p w14:paraId="487BD60B" w14:textId="797046FD" w:rsidR="00A9052B" w:rsidRDefault="00A9052B" w:rsidP="00A9052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105F1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现就职公司：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苏美达国际技术贸易有限公司             </w:t>
            </w:r>
            <w:commentRangeStart w:id="5"/>
            <w:del w:id="6" w:author="Microsoft Office 用户" w:date="2017-07-02T15:30:00Z">
              <w:r w:rsidRPr="008A1027" w:rsidDel="00003865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外贸商务</w:delText>
              </w:r>
              <w:commentRangeEnd w:id="5"/>
              <w:r w:rsidDel="00003865">
                <w:rPr>
                  <w:rStyle w:val="a6"/>
                </w:rPr>
                <w:commentReference w:id="5"/>
              </w:r>
            </w:del>
            <w:ins w:id="7" w:author="Microsoft Office 用户" w:date="2017-07-02T15:30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运营专员</w:t>
              </w:r>
            </w:ins>
            <w:r w:rsidRPr="008A102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</w:t>
            </w:r>
            <w:r w:rsid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2016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.0</w:t>
            </w:r>
            <w:r w:rsid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至今</w:t>
            </w:r>
          </w:p>
          <w:p w14:paraId="4927AD0A" w14:textId="5D0C6D68" w:rsidR="00A9052B" w:rsidRPr="00A9052B" w:rsidRDefault="00A9052B" w:rsidP="00A9052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105F1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工作内容：</w:t>
            </w:r>
            <w:ins w:id="8" w:author="Microsoft Office 用户" w:date="2017-07-02T15:4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产品文案，</w:t>
              </w:r>
            </w:ins>
            <w:commentRangeStart w:id="9"/>
            <w:del w:id="10" w:author="Microsoft Office 用户" w:date="2017-07-02T15:31:00Z">
              <w:r w:rsidRPr="005774F1" w:rsidDel="00003865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跟进客户实际需求，持续</w:delText>
              </w:r>
              <w:r w:rsidRPr="005774F1" w:rsidDel="00003865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delText>互联网教育产品业务运营</w:delText>
              </w:r>
              <w:r w:rsidRPr="005774F1" w:rsidDel="00003865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，对接销售、技术部门优化推广互联网产品；</w:delText>
              </w:r>
              <w:commentRangeEnd w:id="9"/>
              <w:r w:rsidDel="00003865">
                <w:rPr>
                  <w:rStyle w:val="a6"/>
                </w:rPr>
                <w:commentReference w:id="9"/>
              </w:r>
            </w:del>
            <w:ins w:id="11" w:author="Microsoft Office 用户" w:date="2017-07-02T15:31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公司运营数据分析，</w:t>
              </w:r>
            </w:ins>
            <w:ins w:id="12" w:author="Microsoft Office 用户" w:date="2017-07-02T15:37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业务洽谈</w:t>
              </w:r>
            </w:ins>
            <w:ins w:id="13" w:author="Microsoft Office 用户" w:date="2017-07-02T15:39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</w:t>
              </w:r>
            </w:ins>
            <w:ins w:id="14" w:author="Microsoft Office 用户" w:date="2017-07-02T15:41:00Z">
              <w:r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t>项目跟进</w:t>
              </w:r>
            </w:ins>
          </w:p>
        </w:tc>
      </w:tr>
      <w:tr w:rsidR="0057518E" w14:paraId="39933113" w14:textId="77777777" w:rsidTr="00105846">
        <w:trPr>
          <w:trHeight w:val="1277"/>
        </w:trPr>
        <w:tc>
          <w:tcPr>
            <w:tcW w:w="11245" w:type="dxa"/>
            <w:gridSpan w:val="2"/>
          </w:tcPr>
          <w:p w14:paraId="1181BF43" w14:textId="0756A77D" w:rsidR="0057518E" w:rsidRDefault="00105846" w:rsidP="0076642E">
            <w:pPr>
              <w:shd w:val="clear" w:color="auto" w:fill="E0E0E0"/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核心能力：</w:t>
            </w:r>
          </w:p>
          <w:p w14:paraId="37C6F174" w14:textId="77777777" w:rsidR="0057518E" w:rsidRPr="005774F1" w:rsidDel="00861D19" w:rsidRDefault="0057518E" w:rsidP="0057518E">
            <w:pPr>
              <w:rPr>
                <w:del w:id="15" w:author="Microsoft Office 用户" w:date="2017-07-02T19:27:00Z"/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0546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◆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学习能力：</w:t>
            </w:r>
            <w:r w:rsidRPr="00961EE0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快速理解，高效反馈；</w:t>
            </w:r>
            <w:del w:id="16" w:author="Microsoft Office 用户" w:date="2017-07-02T19:27:00Z">
              <w:r w:rsidRPr="005774F1" w:rsidDel="00861D19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  <w:szCs w:val="18"/>
                </w:rPr>
                <w:delText>◆</w:delText>
              </w:r>
              <w:r w:rsidRPr="005774F1" w:rsidDel="00861D19">
                <w:rPr>
                  <w:rFonts w:ascii="微软雅黑" w:eastAsia="微软雅黑" w:hAnsi="微软雅黑" w:cs="微软雅黑" w:hint="eastAsia"/>
                  <w:b/>
                  <w:bCs/>
                  <w:color w:val="000000"/>
                  <w:sz w:val="18"/>
                  <w:szCs w:val="18"/>
                </w:rPr>
                <w:delText xml:space="preserve">   软技能：</w:delText>
              </w:r>
              <w:r w:rsidRPr="005774F1" w:rsidDel="00861D19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delText>风险评估，快速迭代；</w:delText>
              </w:r>
              <w:r w:rsidRPr="005774F1" w:rsidDel="00861D19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 xml:space="preserve">  </w:delText>
              </w:r>
              <w:r w:rsidRPr="005774F1" w:rsidDel="00861D19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  <w:szCs w:val="18"/>
                </w:rPr>
                <w:delText xml:space="preserve">               </w:delText>
              </w:r>
            </w:del>
          </w:p>
          <w:p w14:paraId="6629ADB4" w14:textId="77777777" w:rsidR="0057518E" w:rsidRPr="005774F1" w:rsidDel="00B62EAA" w:rsidRDefault="0057518E" w:rsidP="0057518E">
            <w:pPr>
              <w:rPr>
                <w:del w:id="17" w:author="Microsoft Office 用户" w:date="2017-07-02T19:25:00Z"/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 w:rsidRPr="005774F1"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◆   文案能力：</w:t>
            </w:r>
            <w:del w:id="18" w:author="Microsoft Office 用户" w:date="2017-07-02T19:23:00Z">
              <w:r w:rsidRPr="005774F1" w:rsidDel="005C7259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获“江苏省中国梦征文竞赛二等奖“</w:delText>
              </w:r>
            </w:del>
            <w:ins w:id="19" w:author="Microsoft Office 用户" w:date="2017-07-02T19:2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写作获奖数次</w:t>
              </w:r>
            </w:ins>
            <w:r w:rsidRPr="005774F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，文字功底佳</w:t>
            </w:r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；</w:t>
            </w:r>
          </w:p>
          <w:p w14:paraId="67F9C5EE" w14:textId="77777777" w:rsidR="0057518E" w:rsidDel="00B62EAA" w:rsidRDefault="0057518E" w:rsidP="0057518E">
            <w:pPr>
              <w:rPr>
                <w:del w:id="20" w:author="Microsoft Office 用户" w:date="2017-07-02T19:25:00Z"/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del w:id="21" w:author="Microsoft Office 用户" w:date="2017-07-02T19:25:00Z">
              <w:r w:rsidRPr="005774F1" w:rsidDel="00B62EAA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  <w:szCs w:val="18"/>
                </w:rPr>
                <w:delText xml:space="preserve">◆   </w:delText>
              </w:r>
              <w:r w:rsidDel="00B62EAA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  <w:szCs w:val="18"/>
                </w:rPr>
                <w:delText>知识储备：</w:delText>
              </w:r>
            </w:del>
          </w:p>
          <w:p w14:paraId="742B18BE" w14:textId="77777777" w:rsidR="0057518E" w:rsidRPr="005774F1" w:rsidRDefault="0057518E" w:rsidP="0057518E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5774F1"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 xml:space="preserve">◆   </w:t>
            </w:r>
            <w:r w:rsidRPr="005774F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工具使用：</w:t>
            </w:r>
            <w:r w:rsidRPr="005774F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MS </w:t>
            </w:r>
            <w:r w:rsidRPr="005774F1"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，</w:t>
            </w:r>
            <w:proofErr w:type="spellStart"/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Axure</w:t>
            </w:r>
            <w:proofErr w:type="spellEnd"/>
            <w:r w:rsidRPr="005774F1"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  <w:t>，PS</w:t>
            </w:r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，</w:t>
            </w:r>
            <w:r w:rsidRPr="005774F1"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  <w:t>M</w:t>
            </w:r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ind</w:t>
            </w:r>
            <w:r w:rsidRPr="005774F1"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  <w:t xml:space="preserve"> </w:t>
            </w:r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 xml:space="preserve">manager； </w:t>
            </w:r>
          </w:p>
          <w:p w14:paraId="346136B2" w14:textId="77777777" w:rsidR="0057518E" w:rsidRDefault="0057518E" w:rsidP="0057518E">
            <w:pP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</w:pPr>
            <w:r w:rsidRPr="0070546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◆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</w:t>
            </w:r>
            <w:del w:id="22" w:author="Microsoft Office 用户" w:date="2017-07-02T15:48:00Z">
              <w:r w:rsidDel="00161B28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delText>语言优势</w:delText>
              </w:r>
            </w:del>
            <w:ins w:id="23" w:author="Microsoft Office 用户" w:date="2017-07-02T15:48:00Z">
              <w:r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t>外语能力</w:t>
              </w:r>
            </w:ins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：</w:t>
            </w:r>
            <w:r w:rsidRPr="00897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英语专业八级；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</w:t>
            </w:r>
          </w:p>
          <w:p w14:paraId="4DB35945" w14:textId="107C264E" w:rsidR="0057518E" w:rsidRPr="0057518E" w:rsidRDefault="0057518E" w:rsidP="00105846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0546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◆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软件技能：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MS Office, PS, Mind Manager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；</w:t>
            </w:r>
          </w:p>
        </w:tc>
      </w:tr>
      <w:tr w:rsidR="000B13D8" w14:paraId="4B7377A2" w14:textId="77777777" w:rsidTr="00105846">
        <w:trPr>
          <w:trHeight w:val="3247"/>
        </w:trPr>
        <w:tc>
          <w:tcPr>
            <w:tcW w:w="11245" w:type="dxa"/>
            <w:gridSpan w:val="2"/>
          </w:tcPr>
          <w:p w14:paraId="5D90CA44" w14:textId="09E90D93" w:rsidR="000B13D8" w:rsidRDefault="00035B56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运营实践</w:t>
            </w:r>
            <w:r w:rsidR="000B13D8"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：</w:t>
            </w:r>
          </w:p>
          <w:p w14:paraId="6E1FA730" w14:textId="349FCEA5" w:rsidR="00424A13" w:rsidRPr="008F4023" w:rsidRDefault="0060675D" w:rsidP="008F4023">
            <w:pPr>
              <w:pStyle w:val="af1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ins w:id="24" w:author="Microsoft Office 用户" w:date="2017-07-03T21:11:00Z">
              <w:r w:rsidRPr="008F4023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 xml:space="preserve">移动校园推广大使         </w:t>
              </w:r>
            </w:ins>
            <w:r w:rsidR="0031525E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平台：</w:t>
            </w:r>
            <w:ins w:id="25" w:author="Microsoft Office 用户" w:date="2017-07-03T21:11:00Z">
              <w:r w:rsidRPr="008F4023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>中国移动</w:t>
              </w:r>
            </w:ins>
            <w:ins w:id="26" w:author="Microsoft Office 用户" w:date="2017-07-03T21:12:00Z">
              <w:r w:rsidR="0071559F" w:rsidRPr="008F4023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 xml:space="preserve"> </w:t>
              </w:r>
            </w:ins>
            <w:r w:rsidR="0031525E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                   2015</w:t>
            </w:r>
            <w:r w:rsidR="0031525E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.</w:t>
            </w:r>
            <w:r w:rsidR="0031525E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9-201</w:t>
            </w:r>
            <w:r w:rsidR="0031525E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5</w:t>
            </w:r>
            <w:r w:rsidR="00E679EC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.</w:t>
            </w:r>
            <w:r w:rsidR="0031525E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10</w:t>
            </w:r>
            <w:r w:rsidR="0031525E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.</w:t>
            </w:r>
          </w:p>
          <w:p w14:paraId="193241B2" w14:textId="2A4C13BB" w:rsidR="00142A7D" w:rsidRDefault="00424A13" w:rsidP="00142A7D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背景及目标：</w:t>
            </w:r>
            <w:r w:rsidR="008B0797">
              <w:rPr>
                <w:rFonts w:ascii="微软雅黑" w:eastAsia="微软雅黑" w:hAnsi="微软雅黑" w:cs="微软雅黑" w:hint="eastAsia"/>
                <w:sz w:val="18"/>
                <w:szCs w:val="18"/>
              </w:rPr>
              <w:t>迎新推广移动手机业务，</w:t>
            </w:r>
            <w:r w:rsidR="00142A7D">
              <w:rPr>
                <w:rFonts w:ascii="微软雅黑" w:eastAsia="微软雅黑" w:hAnsi="微软雅黑" w:cs="微软雅黑" w:hint="eastAsia"/>
                <w:sz w:val="18"/>
                <w:szCs w:val="18"/>
              </w:rPr>
              <w:t>扩大移动套餐使用人群，提高移动校园迎新网络套餐关注度；</w:t>
            </w:r>
          </w:p>
          <w:p w14:paraId="3A1D1CDD" w14:textId="1E268551" w:rsidR="00424A13" w:rsidRDefault="00424A13">
            <w:pPr>
              <w:ind w:firstLine="36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pPrChange w:id="27" w:author="Microsoft Office 用户" w:date="2017-07-03T21:05:00Z">
                <w:pPr>
                  <w:framePr w:hSpace="180" w:wrap="around" w:vAnchor="page" w:hAnchor="page" w:x="514" w:y="721"/>
                  <w:suppressOverlap/>
                </w:pPr>
              </w:pPrChange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策划及实施：</w:t>
            </w:r>
            <w:r w:rsidR="008B0797">
              <w:rPr>
                <w:rFonts w:ascii="微软雅黑" w:eastAsia="微软雅黑" w:hAnsi="微软雅黑" w:cs="微软雅黑" w:hint="eastAsia"/>
                <w:sz w:val="18"/>
                <w:szCs w:val="18"/>
              </w:rPr>
              <w:t>宿舍区设立移动套餐办理点，分发移动业务传单，推荐新生使用移动业务，推送迎新礼包，现场举办游戏，发放移动奖品；</w:t>
            </w:r>
          </w:p>
          <w:p w14:paraId="0A9F8532" w14:textId="77777777" w:rsidR="00105846" w:rsidRDefault="00424A13">
            <w:pPr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  <w:pPrChange w:id="28" w:author="Microsoft Office 用户" w:date="2017-07-03T21:05:00Z">
                <w:pPr>
                  <w:framePr w:hSpace="180" w:wrap="around" w:vAnchor="page" w:hAnchor="page" w:x="514" w:y="721"/>
                  <w:suppressOverlap/>
                </w:pPr>
              </w:pPrChange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成果及收获</w:t>
            </w:r>
            <w:r w:rsidR="005543CB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：</w:t>
            </w:r>
            <w:r w:rsidR="0031525E">
              <w:rPr>
                <w:rFonts w:ascii="微软雅黑" w:eastAsia="微软雅黑" w:hAnsi="微软雅黑" w:cs="微软雅黑" w:hint="eastAsia"/>
                <w:sz w:val="18"/>
                <w:szCs w:val="18"/>
              </w:rPr>
              <w:t>推广期间多数新生咨询移动业务细则并签订套餐协议，现场游戏参与度高，学生所得福利多，对移动推广活动深感满意。</w:t>
            </w:r>
          </w:p>
          <w:p w14:paraId="16AC6ABF" w14:textId="24C59586" w:rsidR="000B13D8" w:rsidDel="0060675D" w:rsidRDefault="0071559F" w:rsidP="00105846">
            <w:pPr>
              <w:rPr>
                <w:del w:id="29" w:author="Microsoft Office 用户" w:date="2017-07-03T21:10:00Z"/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30" w:name="_GoBack"/>
            <w:bookmarkEnd w:id="30"/>
            <w:ins w:id="31" w:author="Microsoft Office 用户" w:date="2017-07-03T21:12:00Z">
              <w:r w:rsidRPr="0071559F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 xml:space="preserve">        </w:t>
              </w:r>
            </w:ins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</w:t>
            </w:r>
            <w:del w:id="32" w:author="Microsoft Office 用户" w:date="2017-07-03T21:10:00Z"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◆   </w:delText>
              </w:r>
              <w:r w:rsidR="00493A9A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河海大学</w:delText>
              </w:r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    </w:delText>
              </w:r>
              <w:r w:rsidR="00493A9A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</w:delText>
              </w:r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学士                   </w:delText>
              </w:r>
              <w:r w:rsidR="00A470C9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英语</w:delText>
              </w:r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                    20</w:delText>
              </w:r>
              <w:r w:rsidR="00A470C9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12.09-2016</w:delText>
              </w:r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.06</w:delText>
              </w:r>
            </w:del>
          </w:p>
          <w:p w14:paraId="377A0B34" w14:textId="70FB7F22" w:rsidR="0060675D" w:rsidRDefault="000B13D8">
            <w:pPr>
              <w:ind w:firstLine="360"/>
              <w:rPr>
                <w:ins w:id="33" w:author="Microsoft Office 用户" w:date="2017-07-03T21:05:00Z"/>
                <w:rFonts w:ascii="微软雅黑" w:eastAsia="微软雅黑" w:hAnsi="微软雅黑" w:cs="微软雅黑"/>
                <w:sz w:val="18"/>
                <w:szCs w:val="18"/>
              </w:rPr>
              <w:pPrChange w:id="34" w:author="Microsoft Office 用户" w:date="2017-07-03T21:05:00Z">
                <w:pPr>
                  <w:framePr w:hSpace="180" w:wrap="around" w:vAnchor="page" w:hAnchor="page" w:x="514" w:y="721"/>
                  <w:suppressOverlap/>
                </w:pPr>
              </w:pPrChange>
            </w:pPr>
            <w:del w:id="35" w:author="Microsoft Office 用户" w:date="2017-07-03T21:05:00Z">
              <w:r w:rsidDel="00030677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</w:delText>
              </w:r>
              <w:commentRangeStart w:id="36"/>
              <w:r w:rsidDel="00030677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</w:delText>
              </w:r>
            </w:del>
            <w:del w:id="37" w:author="Microsoft Office 用户" w:date="2017-07-03T21:10:00Z"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荣获“优秀学</w:delText>
              </w:r>
              <w:r w:rsidR="009E65AA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生干部”,</w:delText>
              </w:r>
              <w:r w:rsidR="00A470C9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“青奥会优秀志愿者</w:delText>
              </w:r>
              <w:r w:rsidR="009E65AA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”,“河海大学优秀学生”,“江苏省中国梦征文竞赛二等奖”</w:delText>
              </w:r>
              <w:r w:rsidR="009E65AA" w:rsidDel="0060675D">
                <w:rPr>
                  <w:rFonts w:ascii="微软雅黑" w:eastAsia="微软雅黑" w:hAnsi="微软雅黑" w:cs="微软雅黑"/>
                  <w:sz w:val="18"/>
                  <w:szCs w:val="18"/>
                </w:rPr>
                <w:delText>,</w:delText>
              </w:r>
              <w:r w:rsidR="002325B5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“河海大学1442</w:delText>
              </w:r>
              <w:r w:rsidR="009E65AA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工程优秀学员”,“河海大学年度优秀共青团员”,</w:delText>
              </w:r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多次</w:delText>
              </w:r>
              <w:r w:rsidR="00A470C9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“优秀学生奖学金”</w:delText>
              </w:r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等</w:delText>
              </w:r>
              <w:commentRangeStart w:id="38"/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奖项</w:delText>
              </w:r>
              <w:commentRangeEnd w:id="38"/>
              <w:r w:rsidR="00035B56" w:rsidDel="0060675D">
                <w:rPr>
                  <w:rStyle w:val="a6"/>
                </w:rPr>
                <w:commentReference w:id="38"/>
              </w:r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；</w:delText>
              </w:r>
              <w:commentRangeEnd w:id="36"/>
              <w:r w:rsidR="00A0543D" w:rsidDel="0060675D">
                <w:rPr>
                  <w:rStyle w:val="a6"/>
                </w:rPr>
                <w:commentReference w:id="36"/>
              </w:r>
            </w:del>
            <w:ins w:id="39" w:author="Microsoft Office 用户" w:date="2017-07-03T21:10:00Z">
              <w:r w:rsidR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移动运营推广大使</w:t>
              </w:r>
            </w:ins>
          </w:p>
          <w:p w14:paraId="4E0F1132" w14:textId="49629D6F" w:rsidR="00030677" w:rsidRPr="008F4023" w:rsidRDefault="00030677" w:rsidP="008F4023">
            <w:pPr>
              <w:pStyle w:val="af1"/>
              <w:numPr>
                <w:ilvl w:val="0"/>
                <w:numId w:val="4"/>
              </w:numPr>
              <w:ind w:firstLineChars="0"/>
              <w:rPr>
                <w:ins w:id="40" w:author="Microsoft Office 用户" w:date="2017-07-03T21:05:00Z"/>
                <w:rFonts w:ascii="微软雅黑" w:eastAsia="微软雅黑" w:hAnsi="微软雅黑" w:cs="微软雅黑"/>
                <w:sz w:val="18"/>
                <w:szCs w:val="18"/>
              </w:rPr>
            </w:pPr>
            <w:ins w:id="41" w:author="Microsoft Office 用户" w:date="2017-07-03T21:05:00Z">
              <w:r w:rsidRPr="008F4023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>PU平台网站运营</w:t>
              </w:r>
              <w:r w:rsidRPr="008F402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    </w:t>
              </w:r>
            </w:ins>
            <w:r w:rsidR="0031525E" w:rsidRPr="004B0EC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平台：</w:t>
            </w:r>
            <w:ins w:id="42" w:author="Microsoft Office 用户" w:date="2017-07-03T21:05:00Z">
              <w:r w:rsidRPr="008F4023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 xml:space="preserve">江苏省大学生成长服务平台          </w:t>
              </w:r>
            </w:ins>
            <w:r w:rsidR="00E679EC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201</w:t>
            </w:r>
            <w:r w:rsidR="00E679EC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4</w:t>
            </w:r>
            <w:r w:rsidR="00E679EC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.9-201</w:t>
            </w:r>
            <w:r w:rsidR="00E679EC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5</w:t>
            </w:r>
            <w:r w:rsidR="00E679EC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.</w:t>
            </w:r>
            <w:r w:rsidR="00E679EC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12</w:t>
            </w:r>
            <w:ins w:id="43" w:author="Microsoft Office 用户" w:date="2017-07-03T21:05:00Z">
              <w:r w:rsidRPr="008F402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</w:t>
              </w:r>
            </w:ins>
          </w:p>
          <w:p w14:paraId="33139C4F" w14:textId="4138280F" w:rsidR="00030677" w:rsidRDefault="00030677" w:rsidP="00030677">
            <w:pPr>
              <w:rPr>
                <w:ins w:id="44" w:author="Microsoft Office 用户" w:date="2017-07-03T21:05:00Z"/>
                <w:rFonts w:ascii="微软雅黑" w:eastAsia="微软雅黑" w:hAnsi="微软雅黑" w:cs="微软雅黑"/>
                <w:sz w:val="18"/>
                <w:szCs w:val="18"/>
              </w:rPr>
            </w:pPr>
            <w:ins w:id="45" w:author="Microsoft Office 用户" w:date="2017-07-03T21:05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背景及目标：通过PU平台积极推动学生工作、</w:t>
              </w:r>
            </w:ins>
            <w:r w:rsidR="00CF7720">
              <w:rPr>
                <w:rFonts w:ascii="微软雅黑" w:eastAsia="微软雅黑" w:hAnsi="微软雅黑" w:cs="微软雅黑" w:hint="eastAsia"/>
                <w:sz w:val="18"/>
                <w:szCs w:val="18"/>
              </w:rPr>
              <w:t>实时监控</w:t>
            </w:r>
            <w:ins w:id="46" w:author="Microsoft Office 用户" w:date="2017-07-03T21:05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各类学生活动举办实况</w:t>
              </w:r>
            </w:ins>
            <w:r w:rsidR="002C7159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ins w:id="47" w:author="Microsoft Office 用户" w:date="2017-07-03T21:05:00Z">
              <w:r w:rsidR="002C715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记录分享在校大学生的点滴</w:t>
              </w:r>
            </w:ins>
            <w:r w:rsidR="003A7325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，增进师生互动</w:t>
            </w:r>
            <w:ins w:id="48" w:author="Microsoft Office 用户" w:date="2017-07-03T21:05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；</w:t>
              </w:r>
            </w:ins>
          </w:p>
          <w:p w14:paraId="126040D1" w14:textId="167D463F" w:rsidR="00030677" w:rsidRDefault="00030677" w:rsidP="00030677">
            <w:pPr>
              <w:ind w:firstLineChars="200" w:firstLine="360"/>
              <w:rPr>
                <w:ins w:id="49" w:author="Microsoft Office 用户" w:date="2017-07-03T21:05:00Z"/>
                <w:rFonts w:ascii="微软雅黑" w:eastAsia="微软雅黑" w:hAnsi="微软雅黑" w:cs="微软雅黑"/>
                <w:sz w:val="18"/>
                <w:szCs w:val="18"/>
              </w:rPr>
            </w:pPr>
            <w:ins w:id="50" w:author="Microsoft Office 用户" w:date="2017-07-03T21:06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策划及实施</w:t>
              </w:r>
            </w:ins>
            <w:ins w:id="51" w:author="Microsoft Office 用户" w:date="2017-07-03T21:05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：</w:t>
              </w:r>
            </w:ins>
            <w:r w:rsidR="00D0457D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组建</w:t>
            </w:r>
            <w:ins w:id="52" w:author="Microsoft Office 用户" w:date="2017-07-03T21:05:00Z">
              <w:r w:rsidRPr="000C0D97">
                <w:rPr>
                  <w:rFonts w:ascii="微软雅黑" w:eastAsia="微软雅黑" w:hAnsi="微软雅黑" w:cs="微软雅黑" w:hint="eastAsia"/>
                  <w:b/>
                  <w:bCs/>
                  <w:color w:val="000000"/>
                  <w:sz w:val="18"/>
                  <w:szCs w:val="18"/>
                </w:rPr>
                <w:t>班级PU平台部落，</w:t>
              </w:r>
            </w:ins>
            <w:r w:rsidR="00A776D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搭建积分体系，推动用户注册，制定</w:t>
            </w:r>
            <w:ins w:id="53" w:author="Microsoft Office 用户" w:date="2017-07-03T21:05:00Z">
              <w:r w:rsidRPr="000C0D97">
                <w:rPr>
                  <w:rFonts w:ascii="微软雅黑" w:eastAsia="微软雅黑" w:hAnsi="微软雅黑" w:cs="微软雅黑" w:hint="eastAsia"/>
                  <w:b/>
                  <w:bCs/>
                  <w:color w:val="000000"/>
                  <w:sz w:val="18"/>
                  <w:szCs w:val="18"/>
                </w:rPr>
                <w:t>推广线上活动，收集活动数据，</w:t>
              </w:r>
            </w:ins>
            <w:r w:rsidR="00095C5B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意见反馈管理</w:t>
            </w:r>
            <w:ins w:id="54" w:author="Microsoft Office 用户" w:date="2017-07-03T21:05:00Z">
              <w:r w:rsidRPr="000C0D97">
                <w:rPr>
                  <w:rFonts w:ascii="微软雅黑" w:eastAsia="微软雅黑" w:hAnsi="微软雅黑" w:cs="微软雅黑" w:hint="eastAsia"/>
                  <w:b/>
                  <w:bCs/>
                  <w:color w:val="000000"/>
                  <w:sz w:val="18"/>
                  <w:szCs w:val="18"/>
                </w:rPr>
                <w:t>；</w:t>
              </w:r>
            </w:ins>
          </w:p>
          <w:p w14:paraId="6F87E545" w14:textId="050A3731" w:rsidR="00030677" w:rsidRDefault="00030677">
            <w:pPr>
              <w:ind w:firstLine="360"/>
              <w:rPr>
                <w:rFonts w:ascii="微软雅黑" w:eastAsia="微软雅黑" w:hAnsi="微软雅黑" w:cs="微软雅黑"/>
              </w:rPr>
              <w:pPrChange w:id="55" w:author="Microsoft Office 用户" w:date="2017-07-03T21:05:00Z">
                <w:pPr>
                  <w:framePr w:hSpace="180" w:wrap="around" w:vAnchor="page" w:hAnchor="page" w:x="514" w:y="721"/>
                  <w:suppressOverlap/>
                </w:pPr>
              </w:pPrChange>
            </w:pPr>
            <w:ins w:id="56" w:author="Microsoft Office 用户" w:date="2017-07-03T21:06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成果及收获</w:t>
              </w:r>
            </w:ins>
            <w:ins w:id="57" w:author="Microsoft Office 用户" w:date="2017-07-03T21:05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：运营期间丰富了大学生生活，创立了大学生实名制交友的广泛平台，</w:t>
              </w:r>
            </w:ins>
            <w:r w:rsidR="00142A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师生互动</w:t>
            </w:r>
            <w:r w:rsidR="00D3090A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参与度</w:t>
            </w:r>
            <w:r w:rsidR="003A7325">
              <w:rPr>
                <w:rFonts w:ascii="微软雅黑" w:eastAsia="微软雅黑" w:hAnsi="微软雅黑" w:cs="微软雅黑" w:hint="eastAsia"/>
                <w:sz w:val="18"/>
                <w:szCs w:val="18"/>
              </w:rPr>
              <w:t>提升</w:t>
            </w:r>
            <w:ins w:id="58" w:author="Microsoft Office 用户" w:date="2017-07-03T21:05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。</w:t>
              </w:r>
            </w:ins>
          </w:p>
        </w:tc>
      </w:tr>
      <w:tr w:rsidR="00493A9A" w:rsidDel="00EA5848" w14:paraId="422B15A0" w14:textId="77777777" w:rsidTr="00105846">
        <w:trPr>
          <w:trHeight w:val="600"/>
          <w:del w:id="59" w:author="Microsoft Office 用户" w:date="2017-07-02T15:43:00Z"/>
        </w:trPr>
        <w:tc>
          <w:tcPr>
            <w:tcW w:w="11245" w:type="dxa"/>
            <w:gridSpan w:val="2"/>
          </w:tcPr>
          <w:p w14:paraId="3D14079A" w14:textId="77777777" w:rsidR="0084330F" w:rsidDel="00EA5848" w:rsidRDefault="00493A9A" w:rsidP="0076642E">
            <w:pPr>
              <w:shd w:val="clear" w:color="auto" w:fill="E0E0E0"/>
              <w:rPr>
                <w:del w:id="60" w:author="Microsoft Office 用户" w:date="2017-07-02T15:43:00Z"/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commentRangeStart w:id="61"/>
            <w:del w:id="62" w:author="Microsoft Office 用户" w:date="2017-07-02T15:43:00Z">
              <w:r w:rsidDel="00EA5848">
                <w:rPr>
                  <w:rFonts w:ascii="微软雅黑" w:eastAsia="微软雅黑" w:hAnsi="微软雅黑" w:cs="微软雅黑" w:hint="eastAsia"/>
                  <w:b/>
                  <w:bCs/>
                  <w:color w:val="0000FF"/>
                  <w:sz w:val="18"/>
                  <w:szCs w:val="18"/>
                </w:rPr>
                <w:delText>理论学习：</w:delText>
              </w:r>
              <w:commentRangeEnd w:id="61"/>
              <w:r w:rsidR="00E73F7B" w:rsidDel="00EA5848">
                <w:rPr>
                  <w:rStyle w:val="a6"/>
                </w:rPr>
                <w:commentReference w:id="61"/>
              </w:r>
            </w:del>
          </w:p>
          <w:p w14:paraId="4474714B" w14:textId="77777777" w:rsidR="00AE37AA" w:rsidRPr="0084330F" w:rsidDel="00EA5848" w:rsidRDefault="0084330F" w:rsidP="0076642E">
            <w:pPr>
              <w:rPr>
                <w:del w:id="63" w:author="Microsoft Office 用户" w:date="2017-07-02T15:43:00Z"/>
                <w:rFonts w:ascii="微软雅黑" w:eastAsia="微软雅黑" w:hAnsi="微软雅黑" w:cs="微软雅黑"/>
                <w:sz w:val="18"/>
                <w:szCs w:val="18"/>
              </w:rPr>
            </w:pPr>
            <w:del w:id="64" w:author="Microsoft Office 用户" w:date="2017-07-02T15:43:00Z"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</w:delText>
              </w:r>
              <w:r w:rsidR="00C01231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启示录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  <w:r w:rsidR="00436690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</w:delText>
              </w:r>
              <w:r w:rsidR="0045752F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运营前线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  <w:r w:rsidR="00436690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</w:delText>
              </w:r>
              <w:r w:rsidR="00E06F9D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乌合之众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  <w:r w:rsidR="004163A5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</w:delText>
              </w:r>
              <w:r w:rsidR="009D4975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《微信运营之光》、《</w:delText>
              </w:r>
              <w:r w:rsidR="00DD7883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数据分析</w:delText>
              </w:r>
              <w:r w:rsidR="009D4975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  <w:r w:rsidR="00DD7883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</w:delText>
              </w:r>
              <w:r w:rsidR="00E62DB3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《全球一流文案</w:delText>
              </w:r>
              <w:r w:rsidR="00A839AD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</w:del>
          </w:p>
        </w:tc>
      </w:tr>
      <w:tr w:rsidR="0057518E" w14:paraId="27995C84" w14:textId="77777777" w:rsidTr="00105846">
        <w:trPr>
          <w:trHeight w:val="947"/>
        </w:trPr>
        <w:tc>
          <w:tcPr>
            <w:tcW w:w="11245" w:type="dxa"/>
            <w:gridSpan w:val="2"/>
          </w:tcPr>
          <w:p w14:paraId="7E874CC7" w14:textId="0D199E8B" w:rsidR="0057518E" w:rsidRDefault="0057518E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项目经历：</w:t>
            </w:r>
          </w:p>
          <w:p w14:paraId="339D9B30" w14:textId="77777777" w:rsidR="0057518E" w:rsidRDefault="0057518E" w:rsidP="0057518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◆   </w:t>
            </w:r>
            <w:r w:rsidRPr="009E1AD1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优化                  </w:t>
            </w:r>
            <w:r w:rsidRPr="00B666B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单位：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苏美达国际技术贸易有限公司</w:t>
            </w:r>
            <w:r w:rsidRPr="00B666B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主要职责：文案编辑</w:t>
            </w:r>
            <w:r w:rsidRPr="00B666B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</w:t>
            </w:r>
            <w:r w:rsidRPr="000B6D1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2016</w:t>
            </w:r>
            <w:r w:rsidRPr="000B6D16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.</w:t>
            </w:r>
            <w:r w:rsidRPr="000B6D1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07-至今</w:t>
            </w:r>
          </w:p>
          <w:p w14:paraId="405753AF" w14:textId="77777777" w:rsidR="0057518E" w:rsidRDefault="0057518E" w:rsidP="0057518E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背景及目标：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</w:p>
          <w:p w14:paraId="713232D8" w14:textId="77777777" w:rsidR="0057518E" w:rsidRPr="003F59A2" w:rsidRDefault="0057518E" w:rsidP="0057518E">
            <w:pPr>
              <w:ind w:firstLine="360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策划及实施：</w:t>
            </w:r>
            <w:r w:rsidRPr="003F59A2"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2DD5733E" w14:textId="77777777" w:rsidR="0057518E" w:rsidRDefault="0057518E" w:rsidP="0057518E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成果及收获：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</w:p>
          <w:p w14:paraId="70B2E537" w14:textId="77777777" w:rsidR="0057518E" w:rsidRPr="009202A9" w:rsidRDefault="0057518E" w:rsidP="0057518E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◆   </w:t>
            </w:r>
            <w:r w:rsidRPr="00E12644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运营推广</w:t>
            </w:r>
            <w:r w:rsidRPr="009202A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    </w:t>
            </w:r>
            <w:r w:rsidRPr="009202A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单位：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苏美达国际技术贸易有限公司</w:t>
            </w:r>
            <w:r w:rsidRPr="009202A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主要职责</w:t>
            </w:r>
            <w:r w:rsidRPr="009202A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活动策划</w:t>
            </w:r>
            <w:r w:rsidRPr="009202A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</w:t>
            </w:r>
            <w:r w:rsidRPr="009202A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2016.10 - 至今</w:t>
            </w:r>
          </w:p>
          <w:p w14:paraId="1A106B10" w14:textId="77777777" w:rsidR="0057518E" w:rsidRPr="005307AA" w:rsidRDefault="0057518E" w:rsidP="0057518E">
            <w:pPr>
              <w:ind w:firstLine="360"/>
              <w:rPr>
                <w:rFonts w:ascii="微软雅黑" w:eastAsia="微软雅黑" w:hAnsi="微软雅黑" w:cs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8"/>
                <w:szCs w:val="18"/>
              </w:rPr>
              <w:t>背景及目标</w:t>
            </w:r>
            <w:r w:rsidRPr="005307AA">
              <w:rPr>
                <w:rFonts w:ascii="微软雅黑" w:eastAsia="微软雅黑" w:hAnsi="微软雅黑" w:cs="微软雅黑" w:hint="eastAsia"/>
                <w:bCs/>
                <w:sz w:val="18"/>
                <w:szCs w:val="18"/>
              </w:rPr>
              <w:t>：</w:t>
            </w:r>
            <w:r w:rsidRPr="005307AA">
              <w:rPr>
                <w:rFonts w:ascii="微软雅黑" w:eastAsia="微软雅黑" w:hAnsi="微软雅黑" w:cs="微软雅黑"/>
                <w:bCs/>
                <w:sz w:val="18"/>
                <w:szCs w:val="18"/>
              </w:rPr>
              <w:t xml:space="preserve"> </w:t>
            </w:r>
          </w:p>
          <w:p w14:paraId="02E816DD" w14:textId="77777777" w:rsidR="0057518E" w:rsidRPr="000B6D16" w:rsidRDefault="0057518E" w:rsidP="0057518E">
            <w:pPr>
              <w:ind w:left="360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8"/>
                <w:szCs w:val="18"/>
              </w:rPr>
              <w:t>策划及实施：</w:t>
            </w:r>
            <w:r w:rsidRPr="000B6D16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 xml:space="preserve"> </w:t>
            </w:r>
          </w:p>
          <w:p w14:paraId="1CC1CBCB" w14:textId="77777777" w:rsidR="0057518E" w:rsidRPr="005307AA" w:rsidRDefault="0057518E" w:rsidP="0057518E">
            <w:pPr>
              <w:rPr>
                <w:rFonts w:ascii="微软雅黑" w:eastAsia="微软雅黑" w:hAnsi="微软雅黑" w:cs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8"/>
                <w:szCs w:val="18"/>
              </w:rPr>
              <w:t xml:space="preserve">    成果及收获</w:t>
            </w:r>
            <w:r w:rsidRPr="005307AA">
              <w:rPr>
                <w:rFonts w:ascii="微软雅黑" w:eastAsia="微软雅黑" w:hAnsi="微软雅黑" w:cs="微软雅黑" w:hint="eastAsia"/>
                <w:bCs/>
                <w:sz w:val="18"/>
                <w:szCs w:val="18"/>
              </w:rPr>
              <w:t>：</w:t>
            </w:r>
            <w:r w:rsidRPr="005307AA">
              <w:rPr>
                <w:rFonts w:ascii="微软雅黑" w:eastAsia="微软雅黑" w:hAnsi="微软雅黑" w:cs="微软雅黑"/>
                <w:bCs/>
                <w:sz w:val="18"/>
                <w:szCs w:val="18"/>
              </w:rPr>
              <w:t xml:space="preserve"> </w:t>
            </w:r>
          </w:p>
          <w:p w14:paraId="51B3E45E" w14:textId="77777777" w:rsidR="0057518E" w:rsidRPr="00DE76C3" w:rsidRDefault="0057518E" w:rsidP="0057518E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E76C3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公司运营数据分析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 w:rsidRPr="00722A37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单位：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苏美达国际技术贸易有限公司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 w:rsidRPr="005543CB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</w:t>
            </w:r>
            <w:r w:rsidRPr="005543CB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主要</w:t>
            </w:r>
            <w:r w:rsidRPr="00722A37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职责：数</w:t>
            </w:r>
            <w:r w:rsidRPr="00DE76C3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据分析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Pr="000B6D1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2016.12-至今</w:t>
            </w:r>
          </w:p>
          <w:p w14:paraId="7D4CCEC6" w14:textId="77777777" w:rsidR="0057518E" w:rsidRDefault="0057518E" w:rsidP="0057518E">
            <w:pPr>
              <w:ind w:left="360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背景及目标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E12644">
              <w:rPr>
                <w:rFonts w:ascii="微软雅黑" w:eastAsia="微软雅黑" w:hAnsi="微软雅黑" w:cs="微软雅黑" w:hint="eastAsia"/>
                <w:sz w:val="18"/>
                <w:szCs w:val="18"/>
              </w:rPr>
              <w:t>进入公司后主动提出及时分析公司运营数据，找出业务趋势，依据分析报告指导业务方向，每季度进行一次数据统计分析，寻找下一阶段公司业务突破口。</w:t>
            </w:r>
          </w:p>
          <w:p w14:paraId="06A57FF7" w14:textId="77777777" w:rsidR="0057518E" w:rsidRPr="00E12644" w:rsidRDefault="0057518E" w:rsidP="0057518E">
            <w:pPr>
              <w:ind w:left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12644">
              <w:rPr>
                <w:rFonts w:ascii="微软雅黑" w:eastAsia="微软雅黑" w:hAnsi="微软雅黑" w:cs="微软雅黑" w:hint="eastAsia"/>
                <w:sz w:val="18"/>
                <w:szCs w:val="18"/>
              </w:rPr>
              <w:t>策划及实施：</w:t>
            </w:r>
          </w:p>
          <w:p w14:paraId="13465AE4" w14:textId="2AE3F970" w:rsidR="0057518E" w:rsidRDefault="0057518E" w:rsidP="0057518E">
            <w:pPr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成果及收获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：及时摸清了公司运营现状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，发现问题，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帮助公司理清业务方向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提出将公司业务与互联网结合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，利用互联网渠道优势</w:t>
            </w:r>
          </w:p>
          <w:p w14:paraId="57131F41" w14:textId="6EF0E310" w:rsidR="0057518E" w:rsidRPr="0057518E" w:rsidRDefault="0057518E" w:rsidP="0057518E">
            <w:pPr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推广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业务的同时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减少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资源浪费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0B13D8" w14:paraId="3C26FBB0" w14:textId="77777777" w:rsidTr="00105846">
        <w:trPr>
          <w:trHeight w:val="38"/>
        </w:trPr>
        <w:tc>
          <w:tcPr>
            <w:tcW w:w="11245" w:type="dxa"/>
            <w:gridSpan w:val="2"/>
          </w:tcPr>
          <w:p w14:paraId="6F5EF8AE" w14:textId="10506A06" w:rsidR="000B13D8" w:rsidRDefault="0057518E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我的优势</w:t>
            </w:r>
            <w:r w:rsidR="000B13D8"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：</w:t>
            </w:r>
          </w:p>
          <w:p w14:paraId="33DB9BA9" w14:textId="77777777" w:rsidR="0057518E" w:rsidRDefault="0057518E" w:rsidP="0057518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◆ </w:t>
            </w:r>
            <w:r w:rsidRPr="008D6CD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执行力强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、具有良好的团队合作及沟通能力</w:t>
            </w:r>
            <w:ins w:id="65" w:author="Microsoft Office 用户" w:date="2017-07-02T19:27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，善于</w:t>
              </w:r>
              <w:r w:rsidRPr="005774F1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t>风险评估，快速迭代；</w:t>
              </w:r>
            </w:ins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</w:p>
          <w:p w14:paraId="4FBA60F8" w14:textId="1500FFBE" w:rsidR="00A9052B" w:rsidRPr="0057518E" w:rsidRDefault="0057518E" w:rsidP="0057518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◆  </w:t>
            </w:r>
            <w:r w:rsidRPr="008D6CD3">
              <w:rPr>
                <w:rFonts w:ascii="微软雅黑" w:eastAsia="微软雅黑" w:hAnsi="微软雅黑" w:cs="微软雅黑" w:hint="eastAsia"/>
                <w:sz w:val="18"/>
                <w:szCs w:val="18"/>
              </w:rPr>
              <w:t>持续关注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</w:t>
            </w:r>
            <w:r w:rsidRPr="008D6CD3">
              <w:rPr>
                <w:rFonts w:ascii="微软雅黑" w:eastAsia="微软雅黑" w:hAnsi="微软雅黑" w:cs="微软雅黑" w:hint="eastAsia"/>
                <w:sz w:val="18"/>
                <w:szCs w:val="18"/>
              </w:rPr>
              <w:t>运营，对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</w:t>
            </w:r>
            <w:r w:rsidRPr="008D6CD3">
              <w:rPr>
                <w:rFonts w:ascii="微软雅黑" w:eastAsia="微软雅黑" w:hAnsi="微软雅黑" w:cs="微软雅黑" w:hint="eastAsia"/>
                <w:sz w:val="18"/>
                <w:szCs w:val="18"/>
              </w:rPr>
              <w:t>运营中涉及的数据分析、产品、运营思维等有着自己的理解，关注新型商业模式；</w:t>
            </w:r>
            <w:r w:rsidRPr="0057518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</w:tr>
    </w:tbl>
    <w:p w14:paraId="3E925080" w14:textId="77777777" w:rsidR="000B13D8" w:rsidRDefault="000B13D8" w:rsidP="00CF2944"/>
    <w:sectPr w:rsidR="000B13D8" w:rsidSect="00840D22">
      <w:pgSz w:w="11906" w:h="16838"/>
      <w:pgMar w:top="720" w:right="720" w:bottom="720" w:left="720" w:header="0" w:footer="964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Microsoft Office 用户" w:date="2017-06-25T22:05:00Z" w:initials="Office">
    <w:p w14:paraId="17C8DDCE" w14:textId="77777777" w:rsidR="00A9052B" w:rsidRDefault="00A9052B" w:rsidP="00A905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写与运营相关的名称</w:t>
      </w:r>
    </w:p>
  </w:comment>
  <w:comment w:id="9" w:author="Microsoft Office 用户" w:date="2017-06-25T22:08:00Z" w:initials="Office">
    <w:p w14:paraId="0FF1D58C" w14:textId="77777777" w:rsidR="00A9052B" w:rsidRDefault="00A9052B" w:rsidP="00A905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根据你写的岗位名称重新写吧</w:t>
      </w:r>
    </w:p>
  </w:comment>
  <w:comment w:id="38" w:author="Microsoft Office 用户" w:date="2017-07-02T15:10:00Z" w:initials="Office">
    <w:p w14:paraId="74543DCA" w14:textId="77777777" w:rsidR="00035B56" w:rsidRDefault="00035B56">
      <w:pPr>
        <w:pStyle w:val="a7"/>
      </w:pPr>
      <w:r>
        <w:rPr>
          <w:rStyle w:val="a6"/>
        </w:rPr>
        <w:annotationRef/>
      </w:r>
      <w:r w:rsidR="00EB6C03">
        <w:rPr>
          <w:rFonts w:hint="eastAsia"/>
        </w:rPr>
        <w:t>(STAR)</w:t>
      </w:r>
      <w:r>
        <w:rPr>
          <w:rFonts w:hint="eastAsia"/>
        </w:rPr>
        <w:t>移动</w:t>
      </w:r>
      <w:r w:rsidR="004C1C7F">
        <w:rPr>
          <w:rFonts w:hint="eastAsia"/>
        </w:rPr>
        <w:t>运营</w:t>
      </w:r>
      <w:r>
        <w:rPr>
          <w:rFonts w:hint="eastAsia"/>
        </w:rPr>
        <w:t>推广大使，</w:t>
      </w:r>
      <w:r w:rsidR="004C1C7F">
        <w:rPr>
          <w:rFonts w:hint="eastAsia"/>
        </w:rPr>
        <w:t>PU</w:t>
      </w:r>
      <w:r w:rsidR="004C1C7F">
        <w:rPr>
          <w:rFonts w:hint="eastAsia"/>
        </w:rPr>
        <w:t>平台运营</w:t>
      </w:r>
    </w:p>
    <w:p w14:paraId="5ED3569B" w14:textId="77777777" w:rsidR="00B4167B" w:rsidRDefault="00B4167B" w:rsidP="00B4167B">
      <w:pPr>
        <w:pStyle w:val="a7"/>
        <w:numPr>
          <w:ilvl w:val="0"/>
          <w:numId w:val="3"/>
        </w:numPr>
      </w:pPr>
      <w:r>
        <w:rPr>
          <w:rFonts w:hint="eastAsia"/>
        </w:rPr>
        <w:t>背景及目标</w:t>
      </w:r>
    </w:p>
    <w:p w14:paraId="6CAE6B9F" w14:textId="77777777" w:rsidR="00B4167B" w:rsidRDefault="00B4167B" w:rsidP="00B4167B">
      <w:pPr>
        <w:pStyle w:val="a7"/>
        <w:numPr>
          <w:ilvl w:val="0"/>
          <w:numId w:val="3"/>
        </w:numPr>
      </w:pPr>
      <w:r>
        <w:rPr>
          <w:rFonts w:hint="eastAsia"/>
        </w:rPr>
        <w:t>策划及实施</w:t>
      </w:r>
    </w:p>
    <w:p w14:paraId="7A63A181" w14:textId="77777777" w:rsidR="00B4167B" w:rsidRDefault="00B4167B" w:rsidP="00B4167B">
      <w:pPr>
        <w:pStyle w:val="a7"/>
        <w:numPr>
          <w:ilvl w:val="0"/>
          <w:numId w:val="3"/>
        </w:numPr>
      </w:pPr>
      <w:r>
        <w:rPr>
          <w:rFonts w:hint="eastAsia"/>
        </w:rPr>
        <w:t>成果及收获</w:t>
      </w:r>
    </w:p>
  </w:comment>
  <w:comment w:id="36" w:author="Microsoft Office 用户" w:date="2017-06-25T22:06:00Z" w:initials="Office">
    <w:p w14:paraId="5B37BDAF" w14:textId="77777777" w:rsidR="00A0543D" w:rsidRDefault="00A0543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这些奖都没啥用处其实，换成担任过哪些职务，做过哪些活动并获得过荣誉，与实践关联。团支书啥的就不用写了。比如：担任中国移动校园推广大使啥啥啥的，然后简明扼要的写一个你策划的活动</w:t>
      </w:r>
    </w:p>
  </w:comment>
  <w:comment w:id="61" w:author="Microsoft Office 用户" w:date="2017-06-25T22:10:00Z" w:initials="Office">
    <w:p w14:paraId="1795D0AC" w14:textId="77777777" w:rsidR="00E73F7B" w:rsidRDefault="00E73F7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这个理论学习删掉吧，放在这里略显单薄，可以把它整合到核心能力里面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C8DDCE" w15:done="0"/>
  <w15:commentEx w15:paraId="0FF1D58C" w15:done="0"/>
  <w15:commentEx w15:paraId="7A63A181" w15:done="0"/>
  <w15:commentEx w15:paraId="5B37BDAF" w15:done="0"/>
  <w15:commentEx w15:paraId="1795D0A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297D0" w14:textId="77777777" w:rsidR="00E60AEC" w:rsidRDefault="00E60AEC" w:rsidP="00FB282F">
      <w:r>
        <w:separator/>
      </w:r>
    </w:p>
  </w:endnote>
  <w:endnote w:type="continuationSeparator" w:id="0">
    <w:p w14:paraId="44DB2ADD" w14:textId="77777777" w:rsidR="00E60AEC" w:rsidRDefault="00E60AEC" w:rsidP="00FB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D9852" w14:textId="77777777" w:rsidR="00E60AEC" w:rsidRDefault="00E60AEC" w:rsidP="00FB282F">
      <w:r>
        <w:separator/>
      </w:r>
    </w:p>
  </w:footnote>
  <w:footnote w:type="continuationSeparator" w:id="0">
    <w:p w14:paraId="70D9A4E8" w14:textId="77777777" w:rsidR="00E60AEC" w:rsidRDefault="00E60AEC" w:rsidP="00FB2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6366E"/>
    <w:multiLevelType w:val="hybridMultilevel"/>
    <w:tmpl w:val="7DE8CC8C"/>
    <w:lvl w:ilvl="0" w:tplc="C6DC7C20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281E0A"/>
    <w:multiLevelType w:val="hybridMultilevel"/>
    <w:tmpl w:val="6F78B214"/>
    <w:lvl w:ilvl="0" w:tplc="025607F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5C390B"/>
    <w:multiLevelType w:val="hybridMultilevel"/>
    <w:tmpl w:val="4F9C7FD0"/>
    <w:lvl w:ilvl="0" w:tplc="C152E734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C60A8A"/>
    <w:multiLevelType w:val="hybridMultilevel"/>
    <w:tmpl w:val="22940878"/>
    <w:lvl w:ilvl="0" w:tplc="B0E0348A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E6083"/>
    <w:rsid w:val="00003865"/>
    <w:rsid w:val="00011321"/>
    <w:rsid w:val="000133C8"/>
    <w:rsid w:val="00015094"/>
    <w:rsid w:val="00024F7D"/>
    <w:rsid w:val="00030677"/>
    <w:rsid w:val="00035B56"/>
    <w:rsid w:val="000675A5"/>
    <w:rsid w:val="00084AD8"/>
    <w:rsid w:val="0009201F"/>
    <w:rsid w:val="000939E5"/>
    <w:rsid w:val="00095C5B"/>
    <w:rsid w:val="000A58BF"/>
    <w:rsid w:val="000A7770"/>
    <w:rsid w:val="000B13D8"/>
    <w:rsid w:val="000B6D16"/>
    <w:rsid w:val="000C0D97"/>
    <w:rsid w:val="000C3111"/>
    <w:rsid w:val="000D30B1"/>
    <w:rsid w:val="000D59DA"/>
    <w:rsid w:val="000E24C2"/>
    <w:rsid w:val="001048BE"/>
    <w:rsid w:val="00105846"/>
    <w:rsid w:val="001129E6"/>
    <w:rsid w:val="00136AE7"/>
    <w:rsid w:val="00136E1F"/>
    <w:rsid w:val="001419CE"/>
    <w:rsid w:val="00142A7D"/>
    <w:rsid w:val="001612AA"/>
    <w:rsid w:val="00161B28"/>
    <w:rsid w:val="00166A97"/>
    <w:rsid w:val="0017761F"/>
    <w:rsid w:val="001D749D"/>
    <w:rsid w:val="001E39AF"/>
    <w:rsid w:val="001F0B03"/>
    <w:rsid w:val="001F4D25"/>
    <w:rsid w:val="0020634F"/>
    <w:rsid w:val="00227388"/>
    <w:rsid w:val="002325B5"/>
    <w:rsid w:val="0024411D"/>
    <w:rsid w:val="00254D48"/>
    <w:rsid w:val="00262CA9"/>
    <w:rsid w:val="0027466A"/>
    <w:rsid w:val="00287C08"/>
    <w:rsid w:val="002A04BB"/>
    <w:rsid w:val="002C12E6"/>
    <w:rsid w:val="002C4BBD"/>
    <w:rsid w:val="002C7159"/>
    <w:rsid w:val="002E0F15"/>
    <w:rsid w:val="002E21F2"/>
    <w:rsid w:val="002E483F"/>
    <w:rsid w:val="0031525E"/>
    <w:rsid w:val="00344242"/>
    <w:rsid w:val="00350EF8"/>
    <w:rsid w:val="00370AF8"/>
    <w:rsid w:val="00376C0F"/>
    <w:rsid w:val="0037717E"/>
    <w:rsid w:val="003966C2"/>
    <w:rsid w:val="003A65AC"/>
    <w:rsid w:val="003A7325"/>
    <w:rsid w:val="003A7AF8"/>
    <w:rsid w:val="003B1BD6"/>
    <w:rsid w:val="003B49C4"/>
    <w:rsid w:val="003B7155"/>
    <w:rsid w:val="003C2D4E"/>
    <w:rsid w:val="003D5187"/>
    <w:rsid w:val="003F59A2"/>
    <w:rsid w:val="003F7DE6"/>
    <w:rsid w:val="004016D7"/>
    <w:rsid w:val="00404DFF"/>
    <w:rsid w:val="00407A66"/>
    <w:rsid w:val="004163A5"/>
    <w:rsid w:val="00424A13"/>
    <w:rsid w:val="00433B2F"/>
    <w:rsid w:val="00436690"/>
    <w:rsid w:val="0045752F"/>
    <w:rsid w:val="0047251D"/>
    <w:rsid w:val="00474B5A"/>
    <w:rsid w:val="0048117E"/>
    <w:rsid w:val="00484515"/>
    <w:rsid w:val="00493A9A"/>
    <w:rsid w:val="004941C4"/>
    <w:rsid w:val="004B0EC8"/>
    <w:rsid w:val="004B249E"/>
    <w:rsid w:val="004C1C7F"/>
    <w:rsid w:val="004C3E78"/>
    <w:rsid w:val="004C5C80"/>
    <w:rsid w:val="004D3209"/>
    <w:rsid w:val="004D6A6E"/>
    <w:rsid w:val="004E7E42"/>
    <w:rsid w:val="00530194"/>
    <w:rsid w:val="005307AA"/>
    <w:rsid w:val="00532337"/>
    <w:rsid w:val="005336F4"/>
    <w:rsid w:val="00536786"/>
    <w:rsid w:val="00536FF6"/>
    <w:rsid w:val="005543CB"/>
    <w:rsid w:val="0057518E"/>
    <w:rsid w:val="00576BD3"/>
    <w:rsid w:val="005774F1"/>
    <w:rsid w:val="005878D4"/>
    <w:rsid w:val="00597E8F"/>
    <w:rsid w:val="005A11B2"/>
    <w:rsid w:val="005C7259"/>
    <w:rsid w:val="005E1BBC"/>
    <w:rsid w:val="005F06BA"/>
    <w:rsid w:val="0060675D"/>
    <w:rsid w:val="006258BF"/>
    <w:rsid w:val="00634F9E"/>
    <w:rsid w:val="00685794"/>
    <w:rsid w:val="00686B7D"/>
    <w:rsid w:val="006974DD"/>
    <w:rsid w:val="006A1AE6"/>
    <w:rsid w:val="006A32AC"/>
    <w:rsid w:val="006B65AB"/>
    <w:rsid w:val="00705466"/>
    <w:rsid w:val="007105F1"/>
    <w:rsid w:val="0071559F"/>
    <w:rsid w:val="00722A37"/>
    <w:rsid w:val="0076642E"/>
    <w:rsid w:val="0077361C"/>
    <w:rsid w:val="007A27D8"/>
    <w:rsid w:val="007B0339"/>
    <w:rsid w:val="007D6E03"/>
    <w:rsid w:val="007E0BFE"/>
    <w:rsid w:val="008321BF"/>
    <w:rsid w:val="00840242"/>
    <w:rsid w:val="00840D22"/>
    <w:rsid w:val="0084330F"/>
    <w:rsid w:val="00861D19"/>
    <w:rsid w:val="00865C5E"/>
    <w:rsid w:val="008736D7"/>
    <w:rsid w:val="008933F1"/>
    <w:rsid w:val="00896F9F"/>
    <w:rsid w:val="00897033"/>
    <w:rsid w:val="008A1027"/>
    <w:rsid w:val="008B0797"/>
    <w:rsid w:val="008D3797"/>
    <w:rsid w:val="008D6CD3"/>
    <w:rsid w:val="008F4023"/>
    <w:rsid w:val="00901829"/>
    <w:rsid w:val="009044E1"/>
    <w:rsid w:val="00912F07"/>
    <w:rsid w:val="009202A9"/>
    <w:rsid w:val="00923058"/>
    <w:rsid w:val="009321D2"/>
    <w:rsid w:val="00934439"/>
    <w:rsid w:val="00961EE0"/>
    <w:rsid w:val="00966C50"/>
    <w:rsid w:val="00980A39"/>
    <w:rsid w:val="0099574B"/>
    <w:rsid w:val="009A1973"/>
    <w:rsid w:val="009B014E"/>
    <w:rsid w:val="009D1709"/>
    <w:rsid w:val="009D4975"/>
    <w:rsid w:val="009E1A65"/>
    <w:rsid w:val="009E1AD1"/>
    <w:rsid w:val="009E65AA"/>
    <w:rsid w:val="009F7B92"/>
    <w:rsid w:val="00A0543D"/>
    <w:rsid w:val="00A15C64"/>
    <w:rsid w:val="00A20FB3"/>
    <w:rsid w:val="00A43E7B"/>
    <w:rsid w:val="00A458FE"/>
    <w:rsid w:val="00A470C9"/>
    <w:rsid w:val="00A55C37"/>
    <w:rsid w:val="00A76389"/>
    <w:rsid w:val="00A776DF"/>
    <w:rsid w:val="00A839AD"/>
    <w:rsid w:val="00A9052B"/>
    <w:rsid w:val="00AA08BD"/>
    <w:rsid w:val="00AD6C8B"/>
    <w:rsid w:val="00AE37AA"/>
    <w:rsid w:val="00AF461F"/>
    <w:rsid w:val="00AF7F5A"/>
    <w:rsid w:val="00B3725B"/>
    <w:rsid w:val="00B4167B"/>
    <w:rsid w:val="00B614EF"/>
    <w:rsid w:val="00B62EAA"/>
    <w:rsid w:val="00B666BF"/>
    <w:rsid w:val="00B73C8B"/>
    <w:rsid w:val="00BD1482"/>
    <w:rsid w:val="00BF3B87"/>
    <w:rsid w:val="00C01231"/>
    <w:rsid w:val="00C2296B"/>
    <w:rsid w:val="00C31BCA"/>
    <w:rsid w:val="00C33B02"/>
    <w:rsid w:val="00C3791C"/>
    <w:rsid w:val="00CB7C6F"/>
    <w:rsid w:val="00CC2656"/>
    <w:rsid w:val="00CC354A"/>
    <w:rsid w:val="00CD20E7"/>
    <w:rsid w:val="00CF2944"/>
    <w:rsid w:val="00CF7720"/>
    <w:rsid w:val="00D0252D"/>
    <w:rsid w:val="00D0457D"/>
    <w:rsid w:val="00D05B68"/>
    <w:rsid w:val="00D3090A"/>
    <w:rsid w:val="00D4497D"/>
    <w:rsid w:val="00D82921"/>
    <w:rsid w:val="00D846E6"/>
    <w:rsid w:val="00DA23E6"/>
    <w:rsid w:val="00DA5E6B"/>
    <w:rsid w:val="00DA6721"/>
    <w:rsid w:val="00DC404E"/>
    <w:rsid w:val="00DD11FD"/>
    <w:rsid w:val="00DD3283"/>
    <w:rsid w:val="00DD7883"/>
    <w:rsid w:val="00DE4882"/>
    <w:rsid w:val="00DF54AE"/>
    <w:rsid w:val="00DF7267"/>
    <w:rsid w:val="00E01F77"/>
    <w:rsid w:val="00E06694"/>
    <w:rsid w:val="00E06F9D"/>
    <w:rsid w:val="00E12644"/>
    <w:rsid w:val="00E20906"/>
    <w:rsid w:val="00E217C2"/>
    <w:rsid w:val="00E34A5E"/>
    <w:rsid w:val="00E50685"/>
    <w:rsid w:val="00E530EB"/>
    <w:rsid w:val="00E60AEC"/>
    <w:rsid w:val="00E62DB3"/>
    <w:rsid w:val="00E679EC"/>
    <w:rsid w:val="00E73F7B"/>
    <w:rsid w:val="00E82E0A"/>
    <w:rsid w:val="00E848CA"/>
    <w:rsid w:val="00E86EDF"/>
    <w:rsid w:val="00EA5848"/>
    <w:rsid w:val="00EB4676"/>
    <w:rsid w:val="00EB6C03"/>
    <w:rsid w:val="00EC45A1"/>
    <w:rsid w:val="00ED75A6"/>
    <w:rsid w:val="00ED78FD"/>
    <w:rsid w:val="00F03DED"/>
    <w:rsid w:val="00F131B2"/>
    <w:rsid w:val="00F311C7"/>
    <w:rsid w:val="00F36384"/>
    <w:rsid w:val="00F64BD2"/>
    <w:rsid w:val="00F64BDF"/>
    <w:rsid w:val="00F67CEE"/>
    <w:rsid w:val="00FB022D"/>
    <w:rsid w:val="00FB282F"/>
    <w:rsid w:val="00FE0765"/>
    <w:rsid w:val="00FF1CB2"/>
    <w:rsid w:val="00FF6EAD"/>
    <w:rsid w:val="01202A68"/>
    <w:rsid w:val="01FD1E4E"/>
    <w:rsid w:val="025B36EA"/>
    <w:rsid w:val="025C116B"/>
    <w:rsid w:val="06BB2D1A"/>
    <w:rsid w:val="07BD1643"/>
    <w:rsid w:val="08DB0795"/>
    <w:rsid w:val="09FA536A"/>
    <w:rsid w:val="0A9B0776"/>
    <w:rsid w:val="0B03361E"/>
    <w:rsid w:val="0BED48A0"/>
    <w:rsid w:val="0D2C2A2F"/>
    <w:rsid w:val="0EE61F7F"/>
    <w:rsid w:val="0FEA05A8"/>
    <w:rsid w:val="12F52B2A"/>
    <w:rsid w:val="1480482F"/>
    <w:rsid w:val="15B648AC"/>
    <w:rsid w:val="16774937"/>
    <w:rsid w:val="168C6E8D"/>
    <w:rsid w:val="168E2390"/>
    <w:rsid w:val="18C1102B"/>
    <w:rsid w:val="196E49C7"/>
    <w:rsid w:val="1E495B3F"/>
    <w:rsid w:val="1E6E0686"/>
    <w:rsid w:val="22952C4B"/>
    <w:rsid w:val="240A022E"/>
    <w:rsid w:val="24533EA6"/>
    <w:rsid w:val="253D7326"/>
    <w:rsid w:val="26E37609"/>
    <w:rsid w:val="272C4BAB"/>
    <w:rsid w:val="277A68D1"/>
    <w:rsid w:val="278400C4"/>
    <w:rsid w:val="27CB53D6"/>
    <w:rsid w:val="29C0238E"/>
    <w:rsid w:val="29FE1E73"/>
    <w:rsid w:val="2A976B6E"/>
    <w:rsid w:val="2C644748"/>
    <w:rsid w:val="2DEF6A73"/>
    <w:rsid w:val="2ECD7558"/>
    <w:rsid w:val="31347947"/>
    <w:rsid w:val="34453631"/>
    <w:rsid w:val="36E807A2"/>
    <w:rsid w:val="39D968F6"/>
    <w:rsid w:val="3CD42DDC"/>
    <w:rsid w:val="3D407F0C"/>
    <w:rsid w:val="3F3B31CA"/>
    <w:rsid w:val="3F785A2D"/>
    <w:rsid w:val="408A0A58"/>
    <w:rsid w:val="41911120"/>
    <w:rsid w:val="4196255E"/>
    <w:rsid w:val="4263727A"/>
    <w:rsid w:val="426E308D"/>
    <w:rsid w:val="44670C49"/>
    <w:rsid w:val="44775660"/>
    <w:rsid w:val="49742590"/>
    <w:rsid w:val="4A7459B6"/>
    <w:rsid w:val="504D0FCF"/>
    <w:rsid w:val="50935EC0"/>
    <w:rsid w:val="50B10CF4"/>
    <w:rsid w:val="564D31A3"/>
    <w:rsid w:val="56694CD1"/>
    <w:rsid w:val="56C36665"/>
    <w:rsid w:val="58626111"/>
    <w:rsid w:val="597A1882"/>
    <w:rsid w:val="5A882213"/>
    <w:rsid w:val="5B6F4A8F"/>
    <w:rsid w:val="5D4A309B"/>
    <w:rsid w:val="5D941DF3"/>
    <w:rsid w:val="5E1A7EF1"/>
    <w:rsid w:val="5F0E3C81"/>
    <w:rsid w:val="5F214EA0"/>
    <w:rsid w:val="632A3AC1"/>
    <w:rsid w:val="63845454"/>
    <w:rsid w:val="65175555"/>
    <w:rsid w:val="678A3FEA"/>
    <w:rsid w:val="69D53BAF"/>
    <w:rsid w:val="6ADE6083"/>
    <w:rsid w:val="6BF43BAA"/>
    <w:rsid w:val="6CD46A9B"/>
    <w:rsid w:val="6D966B59"/>
    <w:rsid w:val="6DCA3A00"/>
    <w:rsid w:val="6E4A012F"/>
    <w:rsid w:val="7377757F"/>
    <w:rsid w:val="767955ED"/>
    <w:rsid w:val="77A1504F"/>
    <w:rsid w:val="783720CB"/>
    <w:rsid w:val="78D10AF7"/>
    <w:rsid w:val="79300FDE"/>
    <w:rsid w:val="79C23DD0"/>
    <w:rsid w:val="7C23393A"/>
    <w:rsid w:val="7CE65BF7"/>
    <w:rsid w:val="7E04668D"/>
    <w:rsid w:val="7F066EF6"/>
    <w:rsid w:val="7F53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166D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rFonts w:ascii="Times New Roman" w:eastAsia="宋体" w:hAnsi="Times New Roman"/>
      <w:color w:val="0000FF"/>
      <w:u w:val="none"/>
    </w:rPr>
  </w:style>
  <w:style w:type="character" w:styleId="a4">
    <w:name w:val="Emphasis"/>
    <w:uiPriority w:val="20"/>
    <w:qFormat/>
    <w:rPr>
      <w:i/>
    </w:rPr>
  </w:style>
  <w:style w:type="paragraph" w:styleId="a5">
    <w:name w:val="Revision"/>
    <w:hidden/>
    <w:uiPriority w:val="99"/>
    <w:unhideWhenUsed/>
    <w:rsid w:val="004C3E78"/>
    <w:rPr>
      <w:kern w:val="2"/>
      <w:sz w:val="21"/>
    </w:rPr>
  </w:style>
  <w:style w:type="character" w:styleId="a6">
    <w:name w:val="annotation reference"/>
    <w:uiPriority w:val="99"/>
    <w:semiHidden/>
    <w:unhideWhenUsed/>
    <w:rsid w:val="004C3E7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C3E78"/>
    <w:pPr>
      <w:jc w:val="left"/>
    </w:pPr>
  </w:style>
  <w:style w:type="character" w:customStyle="1" w:styleId="a8">
    <w:name w:val="批注文字字符"/>
    <w:link w:val="a7"/>
    <w:uiPriority w:val="99"/>
    <w:semiHidden/>
    <w:rsid w:val="004C3E78"/>
    <w:rPr>
      <w:kern w:val="2"/>
      <w:sz w:val="21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C3E78"/>
    <w:rPr>
      <w:b/>
      <w:bCs/>
    </w:rPr>
  </w:style>
  <w:style w:type="character" w:customStyle="1" w:styleId="aa">
    <w:name w:val="批注主题字符"/>
    <w:link w:val="a9"/>
    <w:uiPriority w:val="99"/>
    <w:semiHidden/>
    <w:rsid w:val="004C3E78"/>
    <w:rPr>
      <w:b/>
      <w:bCs/>
      <w:kern w:val="2"/>
      <w:sz w:val="21"/>
    </w:rPr>
  </w:style>
  <w:style w:type="paragraph" w:styleId="ab">
    <w:name w:val="Balloon Text"/>
    <w:basedOn w:val="a"/>
    <w:link w:val="ac"/>
    <w:uiPriority w:val="99"/>
    <w:semiHidden/>
    <w:unhideWhenUsed/>
    <w:rsid w:val="004C3E78"/>
    <w:rPr>
      <w:rFonts w:ascii="宋体"/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4C3E78"/>
    <w:rPr>
      <w:rFonts w:ascii="宋体"/>
      <w:kern w:val="2"/>
      <w:sz w:val="18"/>
      <w:szCs w:val="18"/>
    </w:rPr>
  </w:style>
  <w:style w:type="paragraph" w:styleId="ad">
    <w:name w:val="header"/>
    <w:basedOn w:val="a"/>
    <w:link w:val="ae"/>
    <w:unhideWhenUsed/>
    <w:rsid w:val="00FB2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link w:val="ad"/>
    <w:rsid w:val="00FB282F"/>
    <w:rPr>
      <w:kern w:val="2"/>
      <w:sz w:val="18"/>
      <w:szCs w:val="18"/>
    </w:rPr>
  </w:style>
  <w:style w:type="paragraph" w:styleId="af">
    <w:name w:val="footer"/>
    <w:basedOn w:val="a"/>
    <w:link w:val="af0"/>
    <w:unhideWhenUsed/>
    <w:rsid w:val="00FB2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字符"/>
    <w:link w:val="af"/>
    <w:rsid w:val="00FB282F"/>
    <w:rPr>
      <w:kern w:val="2"/>
      <w:sz w:val="18"/>
      <w:szCs w:val="18"/>
    </w:rPr>
  </w:style>
  <w:style w:type="paragraph" w:styleId="af1">
    <w:name w:val="List Paragraph"/>
    <w:basedOn w:val="a"/>
    <w:uiPriority w:val="99"/>
    <w:qFormat/>
    <w:rsid w:val="008F4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16ED21-FFDD-604A-9CEF-405979C5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291</Words>
  <Characters>1663</Characters>
  <Application>Microsoft Macintosh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个人信息：                                          </vt:lpstr>
    </vt:vector>
  </TitlesOfParts>
  <Manager/>
  <Company/>
  <LinksUpToDate>false</LinksUpToDate>
  <CharactersWithSpaces>1951</CharactersWithSpaces>
  <SharedDoc>false</SharedDoc>
  <HLinks>
    <vt:vector size="12" baseType="variant">
      <vt:variant>
        <vt:i4>6553632</vt:i4>
      </vt:variant>
      <vt:variant>
        <vt:i4>0</vt:i4>
      </vt:variant>
      <vt:variant>
        <vt:i4>0</vt:i4>
      </vt:variant>
      <vt:variant>
        <vt:i4>5</vt:i4>
      </vt:variant>
      <vt:variant>
        <vt:lpwstr>mailto:tgx_seu@163.com</vt:lpwstr>
      </vt:variant>
      <vt:variant>
        <vt:lpwstr/>
      </vt:variant>
      <vt:variant>
        <vt:i4>1382704941</vt:i4>
      </vt:variant>
      <vt:variant>
        <vt:i4>2490</vt:i4>
      </vt:variant>
      <vt:variant>
        <vt:i4>1025</vt:i4>
      </vt:variant>
      <vt:variant>
        <vt:i4>1</vt:i4>
      </vt:variant>
      <vt:variant>
        <vt:lpwstr>JN1A49121213_副本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个人信息：                                          </dc:title>
  <dc:subject/>
  <dc:creator>Administrator</dc:creator>
  <cp:keywords/>
  <dc:description/>
  <cp:lastModifiedBy>Microsoft Office 用户</cp:lastModifiedBy>
  <cp:revision>4</cp:revision>
  <cp:lastPrinted>2017-06-06T15:14:00Z</cp:lastPrinted>
  <dcterms:created xsi:type="dcterms:W3CDTF">2017-07-02T15:29:00Z</dcterms:created>
  <dcterms:modified xsi:type="dcterms:W3CDTF">2017-07-03T15:12:00Z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