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pPr w:leftFromText="180" w:rightFromText="180" w:vertAnchor="page" w:horzAnchor="page" w:tblpX="514" w:tblpY="721"/>
        <w:tblOverlap w:val="never"/>
        <w:tblW w:w="11245" w:type="dxa"/>
        <w:tblBorders>
          <w:top w:val="single" w:sz="12" w:space="0" w:color="auto"/>
          <w:bottom w:val="single" w:sz="12" w:space="0" w:color="auto"/>
          <w:insideH w:val="single" w:sz="12" w:space="0" w:color="auto"/>
        </w:tblBorders>
        <w:tblLayout w:type="fixed"/>
        <w:tblLook w:val="0000" w:firstRow="0" w:lastRow="0" w:firstColumn="0" w:lastColumn="0" w:noHBand="0" w:noVBand="0"/>
        <w:tblPrChange w:id="0" w:author="Microsoft Office 用户" w:date="2017-07-02T15:43:00Z">
          <w:tblPr>
            <w:tblpPr w:leftFromText="180" w:rightFromText="180" w:vertAnchor="page" w:horzAnchor="page" w:tblpX="514" w:tblpY="721"/>
            <w:tblOverlap w:val="never"/>
            <w:tblW w:w="11233" w:type="dxa"/>
            <w:tblBorders>
              <w:top w:val="single" w:sz="12" w:space="0" w:color="auto"/>
              <w:bottom w:val="single" w:sz="12" w:space="0" w:color="auto"/>
              <w:insideH w:val="single" w:sz="12" w:space="0" w:color="auto"/>
            </w:tblBorders>
            <w:tblLayout w:type="fixed"/>
            <w:tblLook w:val="0000" w:firstRow="0" w:lastRow="0" w:firstColumn="0" w:lastColumn="0" w:noHBand="0" w:noVBand="0"/>
          </w:tblPr>
        </w:tblPrChange>
      </w:tblPr>
      <w:tblGrid>
        <w:gridCol w:w="9251"/>
        <w:gridCol w:w="1994"/>
        <w:tblGridChange w:id="1">
          <w:tblGrid>
            <w:gridCol w:w="9251"/>
            <w:gridCol w:w="1982"/>
            <w:gridCol w:w="12"/>
          </w:tblGrid>
        </w:tblGridChange>
      </w:tblGrid>
      <w:tr w:rsidR="000B13D8" w14:paraId="628D30AA" w14:textId="77777777" w:rsidTr="00105846">
        <w:trPr>
          <w:trHeight w:val="2200"/>
          <w:trPrChange w:id="2" w:author="Microsoft Office 用户" w:date="2017-07-02T15:43:00Z">
            <w:trPr>
              <w:gridAfter w:val="0"/>
              <w:trHeight w:val="2200"/>
            </w:trPr>
          </w:trPrChange>
        </w:trPr>
        <w:tc>
          <w:tcPr>
            <w:tcW w:w="9251" w:type="dxa"/>
            <w:tcPrChange w:id="3" w:author="Microsoft Office 用户" w:date="2017-07-02T15:43:00Z">
              <w:tcPr>
                <w:tcW w:w="9251" w:type="dxa"/>
              </w:tcPr>
            </w:tcPrChange>
          </w:tcPr>
          <w:p w14:paraId="2D7489AB" w14:textId="77777777" w:rsidR="000B13D8" w:rsidRDefault="000B13D8" w:rsidP="0076642E">
            <w:pPr>
              <w:shd w:val="clear" w:color="auto" w:fill="E0E0E0"/>
              <w:rPr>
                <w:rFonts w:ascii="微软雅黑" w:eastAsia="微软雅黑" w:hAnsi="微软雅黑" w:cs="微软雅黑"/>
                <w:b/>
                <w:bCs/>
                <w:sz w:val="18"/>
                <w:szCs w:val="18"/>
              </w:rPr>
            </w:pPr>
            <w:r>
              <w:rPr>
                <w:rFonts w:ascii="微软雅黑" w:eastAsia="微软雅黑" w:hAnsi="微软雅黑" w:cs="微软雅黑" w:hint="eastAsia"/>
                <w:b/>
                <w:bCs/>
                <w:color w:val="0000FF"/>
                <w:sz w:val="18"/>
                <w:szCs w:val="18"/>
              </w:rPr>
              <w:t>个人信息：</w:t>
            </w:r>
            <w:r>
              <w:rPr>
                <w:rFonts w:ascii="微软雅黑" w:eastAsia="微软雅黑" w:hAnsi="微软雅黑" w:cs="微软雅黑" w:hint="eastAsia"/>
                <w:b/>
                <w:bCs/>
                <w:sz w:val="18"/>
                <w:szCs w:val="18"/>
              </w:rPr>
              <w:t xml:space="preserve">                                          </w:t>
            </w:r>
          </w:p>
          <w:p w14:paraId="6AD22DB9" w14:textId="77777777" w:rsidR="0076642E" w:rsidRPr="0076642E" w:rsidRDefault="000B13D8" w:rsidP="0076642E">
            <w:pPr>
              <w:rPr>
                <w:rFonts w:ascii="微软雅黑" w:eastAsia="微软雅黑" w:hAnsi="微软雅黑" w:cs="微软雅黑"/>
                <w:szCs w:val="21"/>
              </w:rPr>
            </w:pPr>
            <w:r w:rsidRPr="0076642E">
              <w:rPr>
                <w:rFonts w:ascii="微软雅黑" w:eastAsia="微软雅黑" w:hAnsi="微软雅黑" w:cs="微软雅黑" w:hint="eastAsia"/>
                <w:b/>
                <w:bCs/>
                <w:szCs w:val="21"/>
              </w:rPr>
              <w:t>姓名：</w:t>
            </w:r>
            <w:r w:rsidR="00DE4882" w:rsidRPr="0076642E">
              <w:rPr>
                <w:rFonts w:ascii="微软雅黑" w:eastAsia="微软雅黑" w:hAnsi="微软雅黑" w:cs="微软雅黑" w:hint="eastAsia"/>
                <w:b/>
                <w:bCs/>
                <w:szCs w:val="21"/>
              </w:rPr>
              <w:t>张丽</w:t>
            </w:r>
            <w:r w:rsidRPr="0076642E">
              <w:rPr>
                <w:rFonts w:ascii="微软雅黑" w:eastAsia="微软雅黑" w:hAnsi="微软雅黑" w:cs="微软雅黑" w:hint="eastAsia"/>
                <w:b/>
                <w:bCs/>
                <w:szCs w:val="21"/>
              </w:rPr>
              <w:tab/>
            </w:r>
            <w:r w:rsidRPr="0076642E">
              <w:rPr>
                <w:rFonts w:ascii="微软雅黑" w:eastAsia="微软雅黑" w:hAnsi="微软雅黑" w:cs="微软雅黑" w:hint="eastAsia"/>
                <w:szCs w:val="21"/>
              </w:rPr>
              <w:t xml:space="preserve">         </w:t>
            </w:r>
            <w:r w:rsidRPr="0076642E">
              <w:rPr>
                <w:rFonts w:ascii="微软雅黑" w:eastAsia="微软雅黑" w:hAnsi="微软雅黑" w:cs="微软雅黑" w:hint="eastAsia"/>
                <w:b/>
                <w:bCs/>
                <w:szCs w:val="21"/>
              </w:rPr>
              <w:t>联系方式：</w:t>
            </w:r>
            <w:r w:rsidR="00DE4882" w:rsidRPr="0076642E">
              <w:rPr>
                <w:rFonts w:ascii="微软雅黑" w:eastAsia="微软雅黑" w:hAnsi="微软雅黑" w:cs="微软雅黑" w:hint="eastAsia"/>
                <w:b/>
                <w:bCs/>
                <w:color w:val="0000FF"/>
                <w:szCs w:val="21"/>
              </w:rPr>
              <w:t>159-5051</w:t>
            </w:r>
            <w:r w:rsidRPr="0076642E">
              <w:rPr>
                <w:rFonts w:ascii="微软雅黑" w:eastAsia="微软雅黑" w:hAnsi="微软雅黑" w:cs="微软雅黑" w:hint="eastAsia"/>
                <w:b/>
                <w:bCs/>
                <w:color w:val="0000FF"/>
                <w:szCs w:val="21"/>
              </w:rPr>
              <w:t>-</w:t>
            </w:r>
            <w:r w:rsidR="00DE4882" w:rsidRPr="0076642E">
              <w:rPr>
                <w:rFonts w:ascii="微软雅黑" w:eastAsia="微软雅黑" w:hAnsi="微软雅黑" w:cs="微软雅黑" w:hint="eastAsia"/>
                <w:b/>
                <w:bCs/>
                <w:color w:val="0000FF"/>
                <w:szCs w:val="21"/>
              </w:rPr>
              <w:t>3218</w:t>
            </w:r>
            <w:r w:rsidRPr="0076642E">
              <w:rPr>
                <w:rFonts w:ascii="微软雅黑" w:eastAsia="微软雅黑" w:hAnsi="微软雅黑" w:cs="微软雅黑" w:hint="eastAsia"/>
                <w:szCs w:val="21"/>
              </w:rPr>
              <w:tab/>
              <w:t xml:space="preserve">    </w:t>
            </w:r>
            <w:r w:rsidRPr="0076642E">
              <w:rPr>
                <w:rFonts w:ascii="微软雅黑" w:eastAsia="微软雅黑" w:hAnsi="微软雅黑" w:cs="微软雅黑" w:hint="eastAsia"/>
                <w:b/>
                <w:bCs/>
                <w:szCs w:val="21"/>
              </w:rPr>
              <w:t>邮箱</w:t>
            </w:r>
            <w:r w:rsidRPr="0099574B">
              <w:rPr>
                <w:rFonts w:ascii="微软雅黑" w:eastAsia="微软雅黑" w:hAnsi="微软雅黑" w:cs="微软雅黑" w:hint="eastAsia"/>
                <w:b/>
                <w:bCs/>
                <w:color w:val="0000FF"/>
                <w:sz w:val="18"/>
                <w:szCs w:val="18"/>
              </w:rPr>
              <w:t>：</w:t>
            </w:r>
            <w:r w:rsidRPr="0099574B">
              <w:rPr>
                <w:rFonts w:ascii="微软雅黑" w:eastAsia="微软雅黑" w:hAnsi="微软雅黑" w:cs="微软雅黑" w:hint="eastAsia"/>
                <w:b/>
                <w:bCs/>
                <w:color w:val="0000FF"/>
                <w:szCs w:val="21"/>
              </w:rPr>
              <w:fldChar w:fldCharType="begin"/>
            </w:r>
            <w:r w:rsidRPr="0099574B">
              <w:rPr>
                <w:rFonts w:ascii="微软雅黑" w:eastAsia="微软雅黑" w:hAnsi="微软雅黑" w:cs="微软雅黑" w:hint="eastAsia"/>
                <w:b/>
                <w:bCs/>
                <w:color w:val="0000FF"/>
                <w:szCs w:val="21"/>
              </w:rPr>
              <w:instrText xml:space="preserve"> HYPERLINK "mailto:tgx_seu@163.com" </w:instrText>
            </w:r>
            <w:r w:rsidRPr="0099574B">
              <w:rPr>
                <w:rFonts w:ascii="微软雅黑" w:eastAsia="微软雅黑" w:hAnsi="微软雅黑" w:cs="微软雅黑" w:hint="eastAsia"/>
                <w:b/>
                <w:bCs/>
                <w:color w:val="0000FF"/>
                <w:szCs w:val="21"/>
              </w:rPr>
              <w:fldChar w:fldCharType="separate"/>
            </w:r>
            <w:r w:rsidR="004D3209" w:rsidRPr="0099574B">
              <w:rPr>
                <w:rFonts w:ascii="微软雅黑" w:eastAsia="微软雅黑" w:hAnsi="微软雅黑" w:cs="微软雅黑" w:hint="eastAsia"/>
                <w:b/>
                <w:bCs/>
                <w:color w:val="0000FF"/>
                <w:szCs w:val="21"/>
              </w:rPr>
              <w:t>zl_hhu_a</w:t>
            </w:r>
            <w:r w:rsidRPr="0099574B">
              <w:rPr>
                <w:rFonts w:ascii="微软雅黑" w:eastAsia="微软雅黑" w:hAnsi="微软雅黑" w:cs="微软雅黑" w:hint="eastAsia"/>
                <w:b/>
                <w:bCs/>
                <w:color w:val="0000FF"/>
                <w:szCs w:val="21"/>
              </w:rPr>
              <w:t>@163.com</w:t>
            </w:r>
            <w:r w:rsidRPr="0099574B">
              <w:rPr>
                <w:rFonts w:ascii="微软雅黑" w:eastAsia="微软雅黑" w:hAnsi="微软雅黑" w:cs="微软雅黑" w:hint="eastAsia"/>
                <w:b/>
                <w:bCs/>
                <w:color w:val="0000FF"/>
                <w:szCs w:val="21"/>
              </w:rPr>
              <w:fldChar w:fldCharType="end"/>
            </w:r>
            <w:r w:rsidRPr="0099574B">
              <w:rPr>
                <w:rFonts w:ascii="微软雅黑" w:eastAsia="微软雅黑" w:hAnsi="微软雅黑" w:cs="微软雅黑" w:hint="eastAsia"/>
                <w:b/>
                <w:bCs/>
                <w:color w:val="0000FF"/>
                <w:szCs w:val="21"/>
              </w:rPr>
              <w:tab/>
            </w:r>
          </w:p>
          <w:p w14:paraId="1C3112C9" w14:textId="77777777" w:rsidR="00433B2F" w:rsidRPr="0076642E" w:rsidRDefault="000B13D8" w:rsidP="0076642E">
            <w:pPr>
              <w:rPr>
                <w:rFonts w:ascii="微软雅黑" w:eastAsia="微软雅黑" w:hAnsi="微软雅黑" w:cs="微软雅黑"/>
                <w:b/>
                <w:bCs/>
                <w:szCs w:val="21"/>
              </w:rPr>
            </w:pPr>
            <w:r w:rsidRPr="0076642E">
              <w:rPr>
                <w:rFonts w:ascii="微软雅黑" w:eastAsia="微软雅黑" w:hAnsi="微软雅黑" w:cs="微软雅黑" w:hint="eastAsia"/>
                <w:b/>
                <w:bCs/>
                <w:szCs w:val="21"/>
              </w:rPr>
              <w:t>政治面貌：党员</w:t>
            </w:r>
            <w:r w:rsidRPr="0076642E">
              <w:rPr>
                <w:rFonts w:ascii="微软雅黑" w:eastAsia="微软雅黑" w:hAnsi="微软雅黑" w:cs="微软雅黑" w:hint="eastAsia"/>
                <w:szCs w:val="21"/>
              </w:rPr>
              <w:tab/>
              <w:t xml:space="preserve">    </w:t>
            </w:r>
            <w:r w:rsidR="00FB282F">
              <w:rPr>
                <w:rFonts w:ascii="微软雅黑" w:eastAsia="微软雅黑" w:hAnsi="微软雅黑" w:cs="微软雅黑" w:hint="eastAsia"/>
                <w:b/>
                <w:bCs/>
                <w:szCs w:val="21"/>
              </w:rPr>
              <w:t xml:space="preserve"> </w:t>
            </w:r>
            <w:r w:rsidR="004D3209" w:rsidRPr="0076642E">
              <w:rPr>
                <w:rFonts w:ascii="微软雅黑" w:eastAsia="微软雅黑" w:hAnsi="微软雅黑" w:cs="微软雅黑" w:hint="eastAsia"/>
                <w:b/>
                <w:bCs/>
                <w:szCs w:val="21"/>
              </w:rPr>
              <w:t>学校：河海</w:t>
            </w:r>
            <w:r w:rsidRPr="0076642E">
              <w:rPr>
                <w:rFonts w:ascii="微软雅黑" w:eastAsia="微软雅黑" w:hAnsi="微软雅黑" w:cs="微软雅黑" w:hint="eastAsia"/>
                <w:b/>
                <w:bCs/>
                <w:szCs w:val="21"/>
              </w:rPr>
              <w:t xml:space="preserve">大学                 </w:t>
            </w:r>
            <w:r w:rsidR="006A1AE6" w:rsidRPr="0076642E">
              <w:rPr>
                <w:rFonts w:ascii="微软雅黑" w:eastAsia="微软雅黑" w:hAnsi="微软雅黑" w:cs="微软雅黑" w:hint="eastAsia"/>
                <w:b/>
                <w:bCs/>
                <w:szCs w:val="21"/>
              </w:rPr>
              <w:t>学历</w:t>
            </w:r>
            <w:r w:rsidRPr="0076642E">
              <w:rPr>
                <w:rFonts w:ascii="微软雅黑" w:eastAsia="微软雅黑" w:hAnsi="微软雅黑" w:cs="微软雅黑" w:hint="eastAsia"/>
                <w:b/>
                <w:bCs/>
                <w:szCs w:val="21"/>
              </w:rPr>
              <w:t>：</w:t>
            </w:r>
            <w:r w:rsidR="006A1AE6" w:rsidRPr="0076642E">
              <w:rPr>
                <w:rFonts w:ascii="微软雅黑" w:eastAsia="微软雅黑" w:hAnsi="微软雅黑" w:cs="微软雅黑" w:hint="eastAsia"/>
                <w:b/>
                <w:bCs/>
                <w:szCs w:val="21"/>
              </w:rPr>
              <w:t>本科</w:t>
            </w:r>
            <w:r w:rsidRPr="0076642E">
              <w:rPr>
                <w:rFonts w:ascii="微软雅黑" w:eastAsia="微软雅黑" w:hAnsi="微软雅黑" w:cs="微软雅黑" w:hint="eastAsia"/>
                <w:b/>
                <w:bCs/>
                <w:szCs w:val="21"/>
              </w:rPr>
              <w:t xml:space="preserve"> </w:t>
            </w:r>
          </w:p>
          <w:p w14:paraId="21AA772C" w14:textId="05894ACC" w:rsidR="0076642E" w:rsidRPr="0048117E" w:rsidRDefault="00FB282F" w:rsidP="00FB282F">
            <w:pPr>
              <w:rPr>
                <w:rFonts w:ascii="微软雅黑" w:eastAsia="微软雅黑" w:hAnsi="微软雅黑" w:cs="微软雅黑"/>
                <w:b/>
                <w:bCs/>
                <w:szCs w:val="21"/>
              </w:rPr>
            </w:pPr>
            <w:r>
              <w:rPr>
                <w:rFonts w:ascii="微软雅黑" w:eastAsia="微软雅黑" w:hAnsi="微软雅黑" w:cs="微软雅黑" w:hint="eastAsia"/>
                <w:b/>
                <w:bCs/>
                <w:szCs w:val="21"/>
              </w:rPr>
              <w:t xml:space="preserve">专业：英语           </w:t>
            </w:r>
            <w:r w:rsidR="001048BE" w:rsidRPr="003966C2">
              <w:rPr>
                <w:rFonts w:ascii="微软雅黑" w:eastAsia="微软雅黑" w:hAnsi="微软雅黑" w:cs="微软雅黑" w:hint="eastAsia"/>
                <w:b/>
                <w:bCs/>
                <w:szCs w:val="21"/>
              </w:rPr>
              <w:t>求职意向</w:t>
            </w:r>
            <w:r w:rsidR="001048BE" w:rsidRPr="0076642E">
              <w:rPr>
                <w:rFonts w:ascii="微软雅黑" w:eastAsia="微软雅黑" w:hAnsi="微软雅黑" w:cs="微软雅黑" w:hint="eastAsia"/>
                <w:b/>
                <w:bCs/>
                <w:szCs w:val="21"/>
              </w:rPr>
              <w:t>：</w:t>
            </w:r>
            <w:r w:rsidRPr="0048117E">
              <w:rPr>
                <w:rFonts w:ascii="微软雅黑" w:eastAsia="微软雅黑" w:hAnsi="微软雅黑" w:cs="微软雅黑" w:hint="eastAsia"/>
                <w:b/>
                <w:bCs/>
                <w:szCs w:val="21"/>
              </w:rPr>
              <w:t xml:space="preserve"> </w:t>
            </w:r>
            <w:r w:rsidR="001E5FFB">
              <w:rPr>
                <w:rFonts w:ascii="微软雅黑" w:eastAsia="微软雅黑" w:hAnsi="微软雅黑" w:cs="微软雅黑" w:hint="eastAsia"/>
                <w:b/>
                <w:bCs/>
                <w:szCs w:val="21"/>
              </w:rPr>
              <w:t>国际商务专员</w:t>
            </w:r>
          </w:p>
        </w:tc>
        <w:tc>
          <w:tcPr>
            <w:tcW w:w="1994" w:type="dxa"/>
            <w:tcPrChange w:id="4" w:author="Microsoft Office 用户" w:date="2017-07-02T15:43:00Z">
              <w:tcPr>
                <w:tcW w:w="1981" w:type="dxa"/>
              </w:tcPr>
            </w:tcPrChange>
          </w:tcPr>
          <w:p w14:paraId="23AA97C5" w14:textId="010D62F5" w:rsidR="000B13D8" w:rsidRDefault="0024411D" w:rsidP="0076642E">
            <w:pPr>
              <w:rPr>
                <w:rFonts w:ascii="微软雅黑" w:eastAsia="微软雅黑" w:hAnsi="微软雅黑" w:cs="微软雅黑"/>
              </w:rPr>
            </w:pPr>
            <w:r>
              <w:rPr>
                <w:rFonts w:ascii="微软雅黑" w:eastAsia="微软雅黑" w:hAnsi="微软雅黑" w:cs="微软雅黑" w:hint="eastAsia"/>
                <w:noProof/>
              </w:rPr>
              <w:drawing>
                <wp:inline distT="0" distB="0" distL="0" distR="0" wp14:anchorId="0E2715DF" wp14:editId="2484430F">
                  <wp:extent cx="1036320" cy="1417320"/>
                  <wp:effectExtent l="0" t="0" r="5080" b="5080"/>
                  <wp:docPr id="1" name="图片 2" descr="JN1A49121213_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JN1A49121213_副本"/>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6320" cy="1417320"/>
                          </a:xfrm>
                          <a:prstGeom prst="rect">
                            <a:avLst/>
                          </a:prstGeom>
                          <a:noFill/>
                          <a:ln>
                            <a:noFill/>
                          </a:ln>
                        </pic:spPr>
                      </pic:pic>
                    </a:graphicData>
                  </a:graphic>
                </wp:inline>
              </w:drawing>
            </w:r>
          </w:p>
        </w:tc>
      </w:tr>
      <w:tr w:rsidR="00A9052B" w14:paraId="1E90B81F" w14:textId="77777777" w:rsidTr="00105846">
        <w:trPr>
          <w:trHeight w:val="1347"/>
        </w:trPr>
        <w:tc>
          <w:tcPr>
            <w:tcW w:w="11245" w:type="dxa"/>
            <w:gridSpan w:val="2"/>
          </w:tcPr>
          <w:p w14:paraId="54AD7C91" w14:textId="067C33DA" w:rsidR="00A9052B" w:rsidRDefault="00C3791C" w:rsidP="0076642E">
            <w:pPr>
              <w:shd w:val="clear" w:color="auto" w:fill="E0E0E0"/>
              <w:rPr>
                <w:rFonts w:ascii="微软雅黑" w:eastAsia="微软雅黑" w:hAnsi="微软雅黑" w:cs="微软雅黑"/>
                <w:b/>
                <w:bCs/>
                <w:color w:val="0000FF"/>
                <w:sz w:val="18"/>
                <w:szCs w:val="18"/>
              </w:rPr>
            </w:pPr>
            <w:r>
              <w:rPr>
                <w:rFonts w:ascii="微软雅黑" w:eastAsia="微软雅黑" w:hAnsi="微软雅黑" w:cs="微软雅黑" w:hint="eastAsia"/>
                <w:b/>
                <w:bCs/>
                <w:color w:val="0000FF"/>
                <w:sz w:val="18"/>
                <w:szCs w:val="18"/>
              </w:rPr>
              <w:t>个人</w:t>
            </w:r>
            <w:r w:rsidR="00A9052B">
              <w:rPr>
                <w:rFonts w:ascii="微软雅黑" w:eastAsia="微软雅黑" w:hAnsi="微软雅黑" w:cs="微软雅黑" w:hint="eastAsia"/>
                <w:b/>
                <w:bCs/>
                <w:color w:val="0000FF"/>
                <w:sz w:val="18"/>
                <w:szCs w:val="18"/>
              </w:rPr>
              <w:t>履历：</w:t>
            </w:r>
          </w:p>
          <w:p w14:paraId="258790FB" w14:textId="3FA49030" w:rsidR="00C3791C" w:rsidRDefault="00C3791C" w:rsidP="00A9052B">
            <w:pPr>
              <w:rPr>
                <w:rFonts w:ascii="微软雅黑" w:eastAsia="微软雅黑" w:hAnsi="微软雅黑" w:cs="微软雅黑"/>
                <w:b/>
                <w:sz w:val="18"/>
                <w:szCs w:val="18"/>
              </w:rPr>
            </w:pPr>
            <w:r>
              <w:rPr>
                <w:rFonts w:ascii="微软雅黑" w:eastAsia="微软雅黑" w:hAnsi="微软雅黑" w:cs="微软雅黑" w:hint="eastAsia"/>
                <w:b/>
                <w:sz w:val="18"/>
                <w:szCs w:val="18"/>
              </w:rPr>
              <w:t>毕业院校：</w:t>
            </w:r>
            <w:r w:rsidRPr="006974DD">
              <w:rPr>
                <w:rFonts w:ascii="微软雅黑" w:eastAsia="微软雅黑" w:hAnsi="微软雅黑" w:cs="微软雅黑" w:hint="eastAsia"/>
                <w:sz w:val="18"/>
                <w:szCs w:val="18"/>
              </w:rPr>
              <w:t>河海大学</w:t>
            </w:r>
            <w:r>
              <w:rPr>
                <w:rFonts w:ascii="微软雅黑" w:eastAsia="微软雅黑" w:hAnsi="微软雅黑" w:cs="微软雅黑" w:hint="eastAsia"/>
                <w:b/>
                <w:sz w:val="18"/>
                <w:szCs w:val="18"/>
              </w:rPr>
              <w:t xml:space="preserve">              </w:t>
            </w:r>
            <w:r w:rsidRPr="006974DD">
              <w:rPr>
                <w:rFonts w:ascii="微软雅黑" w:eastAsia="微软雅黑" w:hAnsi="微软雅黑" w:cs="微软雅黑" w:hint="eastAsia"/>
                <w:sz w:val="18"/>
                <w:szCs w:val="18"/>
              </w:rPr>
              <w:t xml:space="preserve">英语专业 </w:t>
            </w:r>
            <w:r>
              <w:rPr>
                <w:rFonts w:ascii="微软雅黑" w:eastAsia="微软雅黑" w:hAnsi="微软雅黑" w:cs="微软雅黑" w:hint="eastAsia"/>
                <w:b/>
                <w:sz w:val="18"/>
                <w:szCs w:val="18"/>
              </w:rPr>
              <w:t xml:space="preserve">          </w:t>
            </w:r>
            <w:r w:rsidRPr="006974DD">
              <w:rPr>
                <w:rFonts w:ascii="微软雅黑" w:eastAsia="微软雅黑" w:hAnsi="微软雅黑" w:cs="微软雅黑" w:hint="eastAsia"/>
                <w:sz w:val="18"/>
                <w:szCs w:val="18"/>
              </w:rPr>
              <w:t>学士学位</w:t>
            </w:r>
            <w:r>
              <w:rPr>
                <w:rFonts w:ascii="微软雅黑" w:eastAsia="微软雅黑" w:hAnsi="微软雅黑" w:cs="微软雅黑" w:hint="eastAsia"/>
                <w:b/>
                <w:sz w:val="18"/>
                <w:szCs w:val="18"/>
              </w:rPr>
              <w:t xml:space="preserve">                     </w:t>
            </w:r>
            <w:r w:rsidRPr="006974DD">
              <w:rPr>
                <w:rFonts w:ascii="微软雅黑" w:eastAsia="微软雅黑" w:hAnsi="微软雅黑" w:cs="微软雅黑" w:hint="eastAsia"/>
                <w:sz w:val="18"/>
                <w:szCs w:val="18"/>
              </w:rPr>
              <w:t>2012.9-2016.6</w:t>
            </w:r>
          </w:p>
          <w:p w14:paraId="487BD60B" w14:textId="6EDAC83E" w:rsidR="00A9052B" w:rsidRDefault="00A9052B" w:rsidP="00A9052B">
            <w:pPr>
              <w:rPr>
                <w:rFonts w:ascii="微软雅黑" w:eastAsia="微软雅黑" w:hAnsi="微软雅黑" w:cs="微软雅黑"/>
                <w:sz w:val="18"/>
                <w:szCs w:val="18"/>
              </w:rPr>
            </w:pPr>
            <w:r w:rsidRPr="007105F1">
              <w:rPr>
                <w:rFonts w:ascii="微软雅黑" w:eastAsia="微软雅黑" w:hAnsi="微软雅黑" w:cs="微软雅黑" w:hint="eastAsia"/>
                <w:b/>
                <w:sz w:val="18"/>
                <w:szCs w:val="18"/>
              </w:rPr>
              <w:t>现就职公司：</w:t>
            </w:r>
            <w:r w:rsidR="001E6248">
              <w:rPr>
                <w:rFonts w:ascii="微软雅黑" w:eastAsia="微软雅黑" w:hAnsi="微软雅黑" w:cs="微软雅黑" w:hint="eastAsia"/>
                <w:b/>
                <w:sz w:val="18"/>
                <w:szCs w:val="18"/>
              </w:rPr>
              <w:t>江苏苏美达通用设备贸易咨询有限公司</w:t>
            </w:r>
            <w:r>
              <w:rPr>
                <w:rFonts w:ascii="微软雅黑" w:eastAsia="微软雅黑" w:hAnsi="微软雅黑" w:cs="微软雅黑" w:hint="eastAsia"/>
                <w:sz w:val="18"/>
                <w:szCs w:val="18"/>
              </w:rPr>
              <w:t xml:space="preserve">             </w:t>
            </w:r>
            <w:r w:rsidR="001E6248">
              <w:rPr>
                <w:rFonts w:ascii="微软雅黑" w:eastAsia="微软雅黑" w:hAnsi="微软雅黑" w:cs="微软雅黑" w:hint="eastAsia"/>
                <w:sz w:val="18"/>
                <w:szCs w:val="18"/>
              </w:rPr>
              <w:t>国际商务专员</w:t>
            </w:r>
            <w:r w:rsidRPr="008A1027">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 xml:space="preserve">              </w:t>
            </w:r>
            <w:r w:rsidR="006974DD">
              <w:rPr>
                <w:rFonts w:ascii="微软雅黑" w:eastAsia="微软雅黑" w:hAnsi="微软雅黑" w:cs="微软雅黑" w:hint="eastAsia"/>
                <w:sz w:val="18"/>
                <w:szCs w:val="18"/>
              </w:rPr>
              <w:t xml:space="preserve">      </w:t>
            </w:r>
            <w:r>
              <w:rPr>
                <w:rFonts w:ascii="微软雅黑" w:eastAsia="微软雅黑" w:hAnsi="微软雅黑" w:cs="微软雅黑" w:hint="eastAsia"/>
                <w:sz w:val="18"/>
                <w:szCs w:val="18"/>
              </w:rPr>
              <w:t>2016</w:t>
            </w:r>
            <w:r>
              <w:rPr>
                <w:rFonts w:ascii="微软雅黑" w:eastAsia="微软雅黑" w:hAnsi="微软雅黑" w:cs="微软雅黑"/>
                <w:sz w:val="18"/>
                <w:szCs w:val="18"/>
              </w:rPr>
              <w:t>.0</w:t>
            </w:r>
            <w:r w:rsidR="006974DD">
              <w:rPr>
                <w:rFonts w:ascii="微软雅黑" w:eastAsia="微软雅黑" w:hAnsi="微软雅黑" w:cs="微软雅黑" w:hint="eastAsia"/>
                <w:sz w:val="18"/>
                <w:szCs w:val="18"/>
              </w:rPr>
              <w:t>7</w:t>
            </w:r>
            <w:r>
              <w:rPr>
                <w:rFonts w:ascii="微软雅黑" w:eastAsia="微软雅黑" w:hAnsi="微软雅黑" w:cs="微软雅黑"/>
                <w:sz w:val="18"/>
                <w:szCs w:val="18"/>
              </w:rPr>
              <w:t>-</w:t>
            </w:r>
            <w:r>
              <w:rPr>
                <w:rFonts w:ascii="微软雅黑" w:eastAsia="微软雅黑" w:hAnsi="微软雅黑" w:cs="微软雅黑" w:hint="eastAsia"/>
                <w:sz w:val="18"/>
                <w:szCs w:val="18"/>
              </w:rPr>
              <w:t>至今</w:t>
            </w:r>
          </w:p>
          <w:p w14:paraId="4927AD0A" w14:textId="500EA0C0" w:rsidR="00A9052B" w:rsidRPr="00A9052B" w:rsidRDefault="00A9052B" w:rsidP="00DA5584">
            <w:pPr>
              <w:rPr>
                <w:rFonts w:ascii="微软雅黑" w:eastAsia="微软雅黑" w:hAnsi="微软雅黑" w:cs="微软雅黑"/>
                <w:sz w:val="18"/>
                <w:szCs w:val="18"/>
              </w:rPr>
            </w:pPr>
            <w:r w:rsidRPr="007105F1">
              <w:rPr>
                <w:rFonts w:ascii="微软雅黑" w:eastAsia="微软雅黑" w:hAnsi="微软雅黑" w:cs="微软雅黑" w:hint="eastAsia"/>
                <w:b/>
                <w:sz w:val="18"/>
                <w:szCs w:val="18"/>
              </w:rPr>
              <w:t>工作内容：</w:t>
            </w:r>
            <w:r w:rsidR="001E6248" w:rsidRPr="00DA5584">
              <w:rPr>
                <w:rFonts w:ascii="微软雅黑" w:eastAsia="微软雅黑" w:hAnsi="微软雅黑" w:cs="微软雅黑" w:hint="eastAsia"/>
                <w:b/>
                <w:color w:val="FF0000"/>
                <w:sz w:val="18"/>
                <w:szCs w:val="18"/>
              </w:rPr>
              <w:t>招投标</w:t>
            </w:r>
            <w:ins w:id="5" w:author="Microsoft Office 用户" w:date="2017-07-02T15:41:00Z">
              <w:r w:rsidR="005016AB" w:rsidRPr="00DA5584">
                <w:rPr>
                  <w:rFonts w:ascii="微软雅黑" w:eastAsia="微软雅黑" w:hAnsi="微软雅黑" w:cs="微软雅黑" w:hint="eastAsia"/>
                  <w:b/>
                  <w:color w:val="FF0000"/>
                  <w:sz w:val="18"/>
                  <w:szCs w:val="18"/>
                </w:rPr>
                <w:t>项目跟进</w:t>
              </w:r>
            </w:ins>
            <w:r w:rsidR="00DA5584" w:rsidRPr="00DA5584">
              <w:rPr>
                <w:rFonts w:ascii="微软雅黑" w:eastAsia="微软雅黑" w:hAnsi="微软雅黑" w:cs="微软雅黑" w:hint="eastAsia"/>
                <w:b/>
                <w:color w:val="FF0000"/>
                <w:sz w:val="18"/>
                <w:szCs w:val="18"/>
              </w:rPr>
              <w:t>，</w:t>
            </w:r>
            <w:commentRangeStart w:id="6"/>
            <w:r w:rsidR="00DA5584" w:rsidRPr="00DA5584">
              <w:rPr>
                <w:rFonts w:ascii="微软雅黑" w:eastAsia="微软雅黑" w:hAnsi="微软雅黑" w:cs="微软雅黑" w:hint="eastAsia"/>
                <w:b/>
                <w:color w:val="FF0000"/>
                <w:sz w:val="18"/>
                <w:szCs w:val="18"/>
              </w:rPr>
              <w:t>外贸合同翻译</w:t>
            </w:r>
            <w:commentRangeEnd w:id="6"/>
            <w:r w:rsidR="00DA5584" w:rsidRPr="00DA5584">
              <w:rPr>
                <w:rStyle w:val="a6"/>
                <w:b/>
                <w:color w:val="FF0000"/>
              </w:rPr>
              <w:commentReference w:id="6"/>
            </w:r>
            <w:r w:rsidR="005016AB">
              <w:rPr>
                <w:rFonts w:ascii="微软雅黑" w:eastAsia="微软雅黑" w:hAnsi="微软雅黑" w:cs="微软雅黑" w:hint="eastAsia"/>
                <w:color w:val="000000"/>
                <w:sz w:val="18"/>
                <w:szCs w:val="18"/>
              </w:rPr>
              <w:t>，</w:t>
            </w:r>
            <w:commentRangeStart w:id="7"/>
            <w:del w:id="8" w:author="Microsoft Office 用户" w:date="2017-07-02T15:31:00Z">
              <w:r w:rsidRPr="005774F1" w:rsidDel="00003865">
                <w:rPr>
                  <w:rFonts w:ascii="微软雅黑" w:eastAsia="微软雅黑" w:hAnsi="微软雅黑" w:cs="微软雅黑" w:hint="eastAsia"/>
                  <w:color w:val="000000"/>
                  <w:sz w:val="18"/>
                  <w:szCs w:val="18"/>
                </w:rPr>
                <w:delText>跟进客户实际需求，持续</w:delText>
              </w:r>
              <w:r w:rsidRPr="005774F1" w:rsidDel="00003865">
                <w:rPr>
                  <w:rFonts w:ascii="微软雅黑" w:eastAsia="微软雅黑" w:hAnsi="微软雅黑" w:cs="微软雅黑" w:hint="eastAsia"/>
                  <w:bCs/>
                  <w:color w:val="000000"/>
                  <w:sz w:val="18"/>
                  <w:szCs w:val="18"/>
                </w:rPr>
                <w:delText>互联网教育产品业务运营</w:delText>
              </w:r>
              <w:r w:rsidRPr="005774F1" w:rsidDel="00003865">
                <w:rPr>
                  <w:rFonts w:ascii="微软雅黑" w:eastAsia="微软雅黑" w:hAnsi="微软雅黑" w:cs="微软雅黑" w:hint="eastAsia"/>
                  <w:color w:val="000000"/>
                  <w:sz w:val="18"/>
                  <w:szCs w:val="18"/>
                </w:rPr>
                <w:delText>，对接销售、技术部门优化推广互联网产品；</w:delText>
              </w:r>
              <w:commentRangeEnd w:id="7"/>
              <w:r w:rsidDel="00003865">
                <w:rPr>
                  <w:rStyle w:val="a6"/>
                </w:rPr>
                <w:commentReference w:id="7"/>
              </w:r>
            </w:del>
            <w:ins w:id="9" w:author="Microsoft Office 用户" w:date="2017-07-02T15:31:00Z">
              <w:r>
                <w:rPr>
                  <w:rFonts w:ascii="微软雅黑" w:eastAsia="微软雅黑" w:hAnsi="微软雅黑" w:cs="微软雅黑" w:hint="eastAsia"/>
                  <w:color w:val="000000"/>
                  <w:sz w:val="18"/>
                  <w:szCs w:val="18"/>
                </w:rPr>
                <w:t>公司运营数据分析，</w:t>
              </w:r>
            </w:ins>
            <w:ins w:id="10" w:author="Microsoft Office 用户" w:date="2017-07-02T15:37:00Z">
              <w:r>
                <w:rPr>
                  <w:rFonts w:ascii="微软雅黑" w:eastAsia="微软雅黑" w:hAnsi="微软雅黑" w:cs="微软雅黑" w:hint="eastAsia"/>
                  <w:color w:val="000000"/>
                  <w:sz w:val="18"/>
                  <w:szCs w:val="18"/>
                </w:rPr>
                <w:t>业务洽谈</w:t>
              </w:r>
            </w:ins>
            <w:ins w:id="11" w:author="Microsoft Office 用户" w:date="2017-07-02T15:39:00Z">
              <w:r>
                <w:rPr>
                  <w:rFonts w:ascii="微软雅黑" w:eastAsia="微软雅黑" w:hAnsi="微软雅黑" w:cs="微软雅黑" w:hint="eastAsia"/>
                  <w:color w:val="000000"/>
                  <w:sz w:val="18"/>
                  <w:szCs w:val="18"/>
                </w:rPr>
                <w:t>，</w:t>
              </w:r>
            </w:ins>
            <w:r w:rsidR="005016AB" w:rsidRPr="00A9052B">
              <w:rPr>
                <w:rFonts w:ascii="微软雅黑" w:eastAsia="微软雅黑" w:hAnsi="微软雅黑" w:cs="微软雅黑"/>
                <w:sz w:val="18"/>
                <w:szCs w:val="18"/>
              </w:rPr>
              <w:t xml:space="preserve"> </w:t>
            </w:r>
          </w:p>
        </w:tc>
      </w:tr>
      <w:tr w:rsidR="0057518E" w14:paraId="39933113" w14:textId="77777777" w:rsidTr="00105846">
        <w:trPr>
          <w:trHeight w:val="1277"/>
        </w:trPr>
        <w:tc>
          <w:tcPr>
            <w:tcW w:w="11245" w:type="dxa"/>
            <w:gridSpan w:val="2"/>
          </w:tcPr>
          <w:p w14:paraId="1181BF43" w14:textId="0756A77D" w:rsidR="0057518E" w:rsidRDefault="00105846" w:rsidP="0076642E">
            <w:pPr>
              <w:shd w:val="clear" w:color="auto" w:fill="E0E0E0"/>
              <w:rPr>
                <w:rFonts w:ascii="微软雅黑" w:eastAsia="微软雅黑" w:hAnsi="微软雅黑" w:cs="微软雅黑"/>
                <w:b/>
                <w:bCs/>
                <w:color w:val="0000FF"/>
                <w:sz w:val="18"/>
                <w:szCs w:val="18"/>
              </w:rPr>
            </w:pPr>
            <w:r>
              <w:rPr>
                <w:rFonts w:ascii="微软雅黑" w:eastAsia="微软雅黑" w:hAnsi="微软雅黑" w:cs="微软雅黑" w:hint="eastAsia"/>
                <w:b/>
                <w:bCs/>
                <w:color w:val="0000FF"/>
                <w:sz w:val="18"/>
                <w:szCs w:val="18"/>
              </w:rPr>
              <w:t>核心能力：</w:t>
            </w:r>
          </w:p>
          <w:p w14:paraId="37C6F174" w14:textId="77777777" w:rsidR="0057518E" w:rsidRPr="005774F1" w:rsidDel="00861D19" w:rsidRDefault="0057518E" w:rsidP="0057518E">
            <w:pPr>
              <w:rPr>
                <w:del w:id="12" w:author="Microsoft Office 用户" w:date="2017-07-02T19:27:00Z"/>
                <w:rFonts w:ascii="微软雅黑" w:eastAsia="微软雅黑" w:hAnsi="微软雅黑" w:cs="微软雅黑"/>
                <w:b/>
                <w:bCs/>
                <w:color w:val="000000"/>
                <w:sz w:val="18"/>
                <w:szCs w:val="18"/>
              </w:rPr>
            </w:pPr>
            <w:r w:rsidRPr="00705466">
              <w:rPr>
                <w:rFonts w:ascii="微软雅黑" w:eastAsia="微软雅黑" w:hAnsi="微软雅黑" w:cs="微软雅黑" w:hint="eastAsia"/>
                <w:b/>
                <w:sz w:val="18"/>
                <w:szCs w:val="18"/>
              </w:rPr>
              <w:t>◆</w:t>
            </w:r>
            <w:r>
              <w:rPr>
                <w:rFonts w:ascii="微软雅黑" w:eastAsia="微软雅黑" w:hAnsi="微软雅黑" w:cs="微软雅黑" w:hint="eastAsia"/>
                <w:b/>
                <w:sz w:val="18"/>
                <w:szCs w:val="18"/>
              </w:rPr>
              <w:t xml:space="preserve">  学习能力：</w:t>
            </w:r>
            <w:r w:rsidRPr="00961EE0">
              <w:rPr>
                <w:rFonts w:ascii="微软雅黑" w:eastAsia="微软雅黑" w:hAnsi="微软雅黑" w:cs="微软雅黑" w:hint="eastAsia"/>
                <w:sz w:val="18"/>
                <w:szCs w:val="18"/>
              </w:rPr>
              <w:t>快速理解，高效反馈；</w:t>
            </w:r>
            <w:del w:id="13" w:author="Microsoft Office 用户" w:date="2017-07-02T19:27:00Z">
              <w:r w:rsidRPr="005774F1" w:rsidDel="00861D19">
                <w:rPr>
                  <w:rFonts w:ascii="微软雅黑" w:eastAsia="微软雅黑" w:hAnsi="微软雅黑" w:cs="微软雅黑" w:hint="eastAsia"/>
                  <w:b/>
                  <w:color w:val="000000"/>
                  <w:sz w:val="18"/>
                  <w:szCs w:val="18"/>
                </w:rPr>
                <w:delText>◆</w:delText>
              </w:r>
              <w:r w:rsidRPr="005774F1" w:rsidDel="00861D19">
                <w:rPr>
                  <w:rFonts w:ascii="微软雅黑" w:eastAsia="微软雅黑" w:hAnsi="微软雅黑" w:cs="微软雅黑" w:hint="eastAsia"/>
                  <w:b/>
                  <w:bCs/>
                  <w:color w:val="000000"/>
                  <w:sz w:val="18"/>
                  <w:szCs w:val="18"/>
                </w:rPr>
                <w:delText xml:space="preserve">   软技能：</w:delText>
              </w:r>
              <w:r w:rsidRPr="005774F1" w:rsidDel="00861D19">
                <w:rPr>
                  <w:rFonts w:ascii="微软雅黑" w:eastAsia="微软雅黑" w:hAnsi="微软雅黑" w:cs="微软雅黑" w:hint="eastAsia"/>
                  <w:bCs/>
                  <w:color w:val="000000"/>
                  <w:sz w:val="18"/>
                  <w:szCs w:val="18"/>
                </w:rPr>
                <w:delText>风险评估，快速迭代；</w:delText>
              </w:r>
              <w:r w:rsidRPr="005774F1" w:rsidDel="00861D19">
                <w:rPr>
                  <w:rFonts w:ascii="微软雅黑" w:eastAsia="微软雅黑" w:hAnsi="微软雅黑" w:cs="微软雅黑" w:hint="eastAsia"/>
                  <w:color w:val="000000"/>
                  <w:sz w:val="18"/>
                  <w:szCs w:val="18"/>
                </w:rPr>
                <w:delText xml:space="preserve">  </w:delText>
              </w:r>
              <w:r w:rsidRPr="005774F1" w:rsidDel="00861D19">
                <w:rPr>
                  <w:rFonts w:ascii="微软雅黑" w:eastAsia="微软雅黑" w:hAnsi="微软雅黑" w:cs="微软雅黑" w:hint="eastAsia"/>
                  <w:b/>
                  <w:color w:val="000000"/>
                  <w:sz w:val="18"/>
                  <w:szCs w:val="18"/>
                </w:rPr>
                <w:delText xml:space="preserve">               </w:delText>
              </w:r>
            </w:del>
          </w:p>
          <w:p w14:paraId="6629ADB4" w14:textId="77777777" w:rsidR="0057518E" w:rsidRPr="005774F1" w:rsidDel="00B62EAA" w:rsidRDefault="0057518E" w:rsidP="0057518E">
            <w:pPr>
              <w:rPr>
                <w:del w:id="14" w:author="Microsoft Office 用户" w:date="2017-07-02T19:25:00Z"/>
                <w:rFonts w:ascii="微软雅黑" w:eastAsia="微软雅黑" w:hAnsi="微软雅黑" w:cs="微软雅黑"/>
                <w:b/>
                <w:color w:val="000000"/>
                <w:sz w:val="18"/>
                <w:szCs w:val="18"/>
              </w:rPr>
            </w:pPr>
            <w:r w:rsidRPr="005774F1">
              <w:rPr>
                <w:rFonts w:ascii="微软雅黑" w:eastAsia="微软雅黑" w:hAnsi="微软雅黑" w:cs="微软雅黑" w:hint="eastAsia"/>
                <w:b/>
                <w:color w:val="000000"/>
                <w:sz w:val="18"/>
                <w:szCs w:val="18"/>
              </w:rPr>
              <w:t>◆   文案能力：</w:t>
            </w:r>
            <w:del w:id="15" w:author="Microsoft Office 用户" w:date="2017-07-02T19:23:00Z">
              <w:r w:rsidRPr="005774F1" w:rsidDel="005C7259">
                <w:rPr>
                  <w:rFonts w:ascii="微软雅黑" w:eastAsia="微软雅黑" w:hAnsi="微软雅黑" w:cs="微软雅黑" w:hint="eastAsia"/>
                  <w:color w:val="000000"/>
                  <w:sz w:val="18"/>
                  <w:szCs w:val="18"/>
                </w:rPr>
                <w:delText>获“江苏省中国梦征文竞赛二等奖“</w:delText>
              </w:r>
            </w:del>
            <w:ins w:id="16" w:author="Microsoft Office 用户" w:date="2017-07-02T19:24:00Z">
              <w:r>
                <w:rPr>
                  <w:rFonts w:ascii="微软雅黑" w:eastAsia="微软雅黑" w:hAnsi="微软雅黑" w:cs="微软雅黑" w:hint="eastAsia"/>
                  <w:color w:val="000000"/>
                  <w:sz w:val="18"/>
                  <w:szCs w:val="18"/>
                </w:rPr>
                <w:t>写作获奖数次</w:t>
              </w:r>
            </w:ins>
            <w:r w:rsidRPr="005774F1">
              <w:rPr>
                <w:rFonts w:ascii="微软雅黑" w:eastAsia="微软雅黑" w:hAnsi="微软雅黑" w:cs="微软雅黑" w:hint="eastAsia"/>
                <w:color w:val="000000"/>
                <w:sz w:val="18"/>
                <w:szCs w:val="18"/>
              </w:rPr>
              <w:t>，文字功底佳</w:t>
            </w:r>
            <w:r w:rsidRPr="005774F1">
              <w:rPr>
                <w:rFonts w:ascii="微软雅黑" w:eastAsia="微软雅黑" w:hAnsi="微软雅黑" w:cs="微软雅黑" w:hint="eastAsia"/>
                <w:bCs/>
                <w:color w:val="000000"/>
                <w:sz w:val="18"/>
                <w:szCs w:val="18"/>
              </w:rPr>
              <w:t>；</w:t>
            </w:r>
          </w:p>
          <w:p w14:paraId="67F9C5EE" w14:textId="77777777" w:rsidR="0057518E" w:rsidDel="00B62EAA" w:rsidRDefault="0057518E" w:rsidP="0057518E">
            <w:pPr>
              <w:rPr>
                <w:del w:id="17" w:author="Microsoft Office 用户" w:date="2017-07-02T19:25:00Z"/>
                <w:rFonts w:ascii="微软雅黑" w:eastAsia="微软雅黑" w:hAnsi="微软雅黑" w:cs="微软雅黑"/>
                <w:b/>
                <w:color w:val="000000"/>
                <w:sz w:val="18"/>
                <w:szCs w:val="18"/>
              </w:rPr>
            </w:pPr>
            <w:del w:id="18" w:author="Microsoft Office 用户" w:date="2017-07-02T19:25:00Z">
              <w:r w:rsidRPr="005774F1" w:rsidDel="00B62EAA">
                <w:rPr>
                  <w:rFonts w:ascii="微软雅黑" w:eastAsia="微软雅黑" w:hAnsi="微软雅黑" w:cs="微软雅黑" w:hint="eastAsia"/>
                  <w:b/>
                  <w:color w:val="000000"/>
                  <w:sz w:val="18"/>
                  <w:szCs w:val="18"/>
                </w:rPr>
                <w:delText xml:space="preserve">◆   </w:delText>
              </w:r>
              <w:r w:rsidDel="00B62EAA">
                <w:rPr>
                  <w:rFonts w:ascii="微软雅黑" w:eastAsia="微软雅黑" w:hAnsi="微软雅黑" w:cs="微软雅黑" w:hint="eastAsia"/>
                  <w:b/>
                  <w:color w:val="000000"/>
                  <w:sz w:val="18"/>
                  <w:szCs w:val="18"/>
                </w:rPr>
                <w:delText>知识储备：</w:delText>
              </w:r>
            </w:del>
          </w:p>
          <w:p w14:paraId="742B18BE" w14:textId="77777777" w:rsidR="0057518E" w:rsidRPr="005774F1" w:rsidRDefault="0057518E" w:rsidP="0057518E">
            <w:pPr>
              <w:rPr>
                <w:rFonts w:ascii="微软雅黑" w:eastAsia="微软雅黑" w:hAnsi="微软雅黑" w:cs="微软雅黑"/>
                <w:b/>
                <w:bCs/>
                <w:color w:val="000000"/>
                <w:sz w:val="18"/>
                <w:szCs w:val="18"/>
              </w:rPr>
            </w:pPr>
            <w:r w:rsidRPr="005774F1">
              <w:rPr>
                <w:rFonts w:ascii="微软雅黑" w:eastAsia="微软雅黑" w:hAnsi="微软雅黑" w:cs="微软雅黑" w:hint="eastAsia"/>
                <w:b/>
                <w:color w:val="000000"/>
                <w:sz w:val="18"/>
                <w:szCs w:val="18"/>
              </w:rPr>
              <w:t xml:space="preserve">◆   </w:t>
            </w:r>
            <w:r w:rsidRPr="005774F1">
              <w:rPr>
                <w:rFonts w:ascii="微软雅黑" w:eastAsia="微软雅黑" w:hAnsi="微软雅黑" w:cs="微软雅黑" w:hint="eastAsia"/>
                <w:b/>
                <w:bCs/>
                <w:color w:val="000000"/>
                <w:sz w:val="18"/>
                <w:szCs w:val="18"/>
              </w:rPr>
              <w:t>工具使用：</w:t>
            </w:r>
            <w:r w:rsidRPr="005774F1">
              <w:rPr>
                <w:rFonts w:ascii="微软雅黑" w:eastAsia="微软雅黑" w:hAnsi="微软雅黑" w:cs="微软雅黑"/>
                <w:color w:val="000000"/>
                <w:sz w:val="18"/>
                <w:szCs w:val="18"/>
              </w:rPr>
              <w:t xml:space="preserve">MS </w:t>
            </w:r>
            <w:r w:rsidRPr="005774F1">
              <w:rPr>
                <w:rFonts w:ascii="微软雅黑" w:eastAsia="微软雅黑" w:hAnsi="微软雅黑" w:cs="微软雅黑"/>
                <w:bCs/>
                <w:color w:val="000000"/>
                <w:sz w:val="18"/>
                <w:szCs w:val="18"/>
              </w:rPr>
              <w:t>Office</w:t>
            </w:r>
            <w:r>
              <w:rPr>
                <w:rFonts w:ascii="微软雅黑" w:eastAsia="微软雅黑" w:hAnsi="微软雅黑" w:cs="微软雅黑" w:hint="eastAsia"/>
                <w:bCs/>
                <w:color w:val="000000"/>
                <w:sz w:val="18"/>
                <w:szCs w:val="18"/>
              </w:rPr>
              <w:t>，</w:t>
            </w:r>
            <w:proofErr w:type="spellStart"/>
            <w:r w:rsidRPr="005774F1">
              <w:rPr>
                <w:rFonts w:ascii="微软雅黑" w:eastAsia="微软雅黑" w:hAnsi="微软雅黑" w:cs="微软雅黑" w:hint="eastAsia"/>
                <w:bCs/>
                <w:color w:val="000000"/>
                <w:sz w:val="18"/>
                <w:szCs w:val="18"/>
              </w:rPr>
              <w:t>Axure</w:t>
            </w:r>
            <w:proofErr w:type="spellEnd"/>
            <w:r w:rsidRPr="005774F1">
              <w:rPr>
                <w:rFonts w:ascii="微软雅黑" w:eastAsia="微软雅黑" w:hAnsi="微软雅黑" w:cs="微软雅黑"/>
                <w:bCs/>
                <w:color w:val="000000"/>
                <w:sz w:val="18"/>
                <w:szCs w:val="18"/>
              </w:rPr>
              <w:t>，PS</w:t>
            </w:r>
            <w:r w:rsidRPr="005774F1">
              <w:rPr>
                <w:rFonts w:ascii="微软雅黑" w:eastAsia="微软雅黑" w:hAnsi="微软雅黑" w:cs="微软雅黑" w:hint="eastAsia"/>
                <w:bCs/>
                <w:color w:val="000000"/>
                <w:sz w:val="18"/>
                <w:szCs w:val="18"/>
              </w:rPr>
              <w:t>，</w:t>
            </w:r>
            <w:r w:rsidRPr="005774F1">
              <w:rPr>
                <w:rFonts w:ascii="微软雅黑" w:eastAsia="微软雅黑" w:hAnsi="微软雅黑" w:cs="微软雅黑"/>
                <w:bCs/>
                <w:color w:val="000000"/>
                <w:sz w:val="18"/>
                <w:szCs w:val="18"/>
              </w:rPr>
              <w:t>M</w:t>
            </w:r>
            <w:r w:rsidRPr="005774F1">
              <w:rPr>
                <w:rFonts w:ascii="微软雅黑" w:eastAsia="微软雅黑" w:hAnsi="微软雅黑" w:cs="微软雅黑" w:hint="eastAsia"/>
                <w:bCs/>
                <w:color w:val="000000"/>
                <w:sz w:val="18"/>
                <w:szCs w:val="18"/>
              </w:rPr>
              <w:t>ind</w:t>
            </w:r>
            <w:r w:rsidRPr="005774F1">
              <w:rPr>
                <w:rFonts w:ascii="微软雅黑" w:eastAsia="微软雅黑" w:hAnsi="微软雅黑" w:cs="微软雅黑"/>
                <w:bCs/>
                <w:color w:val="000000"/>
                <w:sz w:val="18"/>
                <w:szCs w:val="18"/>
              </w:rPr>
              <w:t xml:space="preserve"> </w:t>
            </w:r>
            <w:r w:rsidRPr="005774F1">
              <w:rPr>
                <w:rFonts w:ascii="微软雅黑" w:eastAsia="微软雅黑" w:hAnsi="微软雅黑" w:cs="微软雅黑" w:hint="eastAsia"/>
                <w:bCs/>
                <w:color w:val="000000"/>
                <w:sz w:val="18"/>
                <w:szCs w:val="18"/>
              </w:rPr>
              <w:t xml:space="preserve">manager； </w:t>
            </w:r>
          </w:p>
          <w:p w14:paraId="346136B2" w14:textId="77777777" w:rsidR="0057518E" w:rsidRDefault="0057518E" w:rsidP="0057518E">
            <w:pPr>
              <w:rPr>
                <w:rFonts w:ascii="微软雅黑" w:eastAsia="微软雅黑" w:hAnsi="微软雅黑" w:cs="微软雅黑"/>
                <w:b/>
                <w:bCs/>
                <w:sz w:val="18"/>
                <w:szCs w:val="18"/>
              </w:rPr>
            </w:pPr>
            <w:r w:rsidRPr="00705466">
              <w:rPr>
                <w:rFonts w:ascii="微软雅黑" w:eastAsia="微软雅黑" w:hAnsi="微软雅黑" w:cs="微软雅黑" w:hint="eastAsia"/>
                <w:b/>
                <w:sz w:val="18"/>
                <w:szCs w:val="18"/>
              </w:rPr>
              <w:t>◆</w:t>
            </w:r>
            <w:r>
              <w:rPr>
                <w:rFonts w:ascii="微软雅黑" w:eastAsia="微软雅黑" w:hAnsi="微软雅黑" w:cs="微软雅黑" w:hint="eastAsia"/>
                <w:b/>
                <w:sz w:val="18"/>
                <w:szCs w:val="18"/>
              </w:rPr>
              <w:t xml:space="preserve">  </w:t>
            </w:r>
            <w:del w:id="19" w:author="Microsoft Office 用户" w:date="2017-07-02T15:48:00Z">
              <w:r w:rsidDel="00161B28">
                <w:rPr>
                  <w:rFonts w:ascii="微软雅黑" w:eastAsia="微软雅黑" w:hAnsi="微软雅黑" w:cs="微软雅黑" w:hint="eastAsia"/>
                  <w:b/>
                  <w:sz w:val="18"/>
                  <w:szCs w:val="18"/>
                </w:rPr>
                <w:delText>语言优势</w:delText>
              </w:r>
            </w:del>
            <w:ins w:id="20" w:author="Microsoft Office 用户" w:date="2017-07-02T15:48:00Z">
              <w:r>
                <w:rPr>
                  <w:rFonts w:ascii="微软雅黑" w:eastAsia="微软雅黑" w:hAnsi="微软雅黑" w:cs="微软雅黑" w:hint="eastAsia"/>
                  <w:b/>
                  <w:sz w:val="18"/>
                  <w:szCs w:val="18"/>
                </w:rPr>
                <w:t>外语能力</w:t>
              </w:r>
            </w:ins>
            <w:r>
              <w:rPr>
                <w:rFonts w:ascii="微软雅黑" w:eastAsia="微软雅黑" w:hAnsi="微软雅黑" w:cs="微软雅黑" w:hint="eastAsia"/>
                <w:b/>
                <w:sz w:val="18"/>
                <w:szCs w:val="18"/>
              </w:rPr>
              <w:t>：</w:t>
            </w:r>
            <w:r w:rsidRPr="00897033">
              <w:rPr>
                <w:rFonts w:ascii="微软雅黑" w:eastAsia="微软雅黑" w:hAnsi="微软雅黑" w:cs="微软雅黑" w:hint="eastAsia"/>
                <w:sz w:val="18"/>
                <w:szCs w:val="18"/>
              </w:rPr>
              <w:t>英语专业八级；</w:t>
            </w:r>
            <w:r>
              <w:rPr>
                <w:rFonts w:ascii="微软雅黑" w:eastAsia="微软雅黑" w:hAnsi="微软雅黑" w:cs="微软雅黑" w:hint="eastAsia"/>
                <w:b/>
                <w:bCs/>
                <w:sz w:val="18"/>
                <w:szCs w:val="18"/>
              </w:rPr>
              <w:t xml:space="preserve"> </w:t>
            </w:r>
          </w:p>
          <w:p w14:paraId="4DB35945" w14:textId="107C264E" w:rsidR="0057518E" w:rsidRPr="0057518E" w:rsidRDefault="0057518E" w:rsidP="00105846">
            <w:pPr>
              <w:rPr>
                <w:rFonts w:ascii="微软雅黑" w:eastAsia="微软雅黑" w:hAnsi="微软雅黑" w:cs="微软雅黑"/>
                <w:sz w:val="18"/>
                <w:szCs w:val="18"/>
              </w:rPr>
            </w:pPr>
            <w:r w:rsidRPr="00705466">
              <w:rPr>
                <w:rFonts w:ascii="微软雅黑" w:eastAsia="微软雅黑" w:hAnsi="微软雅黑" w:cs="微软雅黑" w:hint="eastAsia"/>
                <w:b/>
                <w:sz w:val="18"/>
                <w:szCs w:val="18"/>
              </w:rPr>
              <w:t>◆</w:t>
            </w:r>
            <w:r>
              <w:rPr>
                <w:rFonts w:ascii="微软雅黑" w:eastAsia="微软雅黑" w:hAnsi="微软雅黑" w:cs="微软雅黑" w:hint="eastAsia"/>
                <w:b/>
                <w:sz w:val="18"/>
                <w:szCs w:val="18"/>
              </w:rPr>
              <w:t xml:space="preserve"> </w:t>
            </w:r>
            <w:r>
              <w:rPr>
                <w:rFonts w:ascii="微软雅黑" w:eastAsia="微软雅黑" w:hAnsi="微软雅黑" w:cs="微软雅黑" w:hint="eastAsia"/>
                <w:b/>
                <w:bCs/>
                <w:sz w:val="18"/>
                <w:szCs w:val="18"/>
              </w:rPr>
              <w:t xml:space="preserve"> 软件技能：</w:t>
            </w:r>
            <w:r>
              <w:rPr>
                <w:rFonts w:ascii="微软雅黑" w:eastAsia="微软雅黑" w:hAnsi="微软雅黑" w:cs="微软雅黑"/>
                <w:b/>
                <w:bCs/>
                <w:sz w:val="18"/>
                <w:szCs w:val="18"/>
              </w:rPr>
              <w:t>MS Office, PS, Mind Manager</w:t>
            </w:r>
            <w:r>
              <w:rPr>
                <w:rFonts w:ascii="微软雅黑" w:eastAsia="微软雅黑" w:hAnsi="微软雅黑" w:cs="微软雅黑" w:hint="eastAsia"/>
                <w:b/>
                <w:bCs/>
                <w:sz w:val="18"/>
                <w:szCs w:val="18"/>
              </w:rPr>
              <w:t>；</w:t>
            </w:r>
          </w:p>
        </w:tc>
      </w:tr>
      <w:tr w:rsidR="000B13D8" w14:paraId="4B7377A2" w14:textId="77777777" w:rsidTr="00105846">
        <w:trPr>
          <w:trHeight w:val="3247"/>
        </w:trPr>
        <w:tc>
          <w:tcPr>
            <w:tcW w:w="11245" w:type="dxa"/>
            <w:gridSpan w:val="2"/>
          </w:tcPr>
          <w:p w14:paraId="5D90CA44" w14:textId="6096C1BF" w:rsidR="000B13D8" w:rsidRDefault="003B4ACE" w:rsidP="0076642E">
            <w:pPr>
              <w:shd w:val="clear" w:color="auto" w:fill="E0E0E0"/>
              <w:rPr>
                <w:rFonts w:ascii="微软雅黑" w:eastAsia="微软雅黑" w:hAnsi="微软雅黑" w:cs="微软雅黑"/>
                <w:b/>
                <w:bCs/>
                <w:color w:val="0000FF"/>
                <w:sz w:val="18"/>
                <w:szCs w:val="18"/>
              </w:rPr>
            </w:pPr>
            <w:r>
              <w:rPr>
                <w:rFonts w:ascii="微软雅黑" w:eastAsia="微软雅黑" w:hAnsi="微软雅黑" w:cs="微软雅黑" w:hint="eastAsia"/>
                <w:b/>
                <w:bCs/>
                <w:color w:val="0000FF"/>
                <w:sz w:val="18"/>
                <w:szCs w:val="18"/>
              </w:rPr>
              <w:t>销售</w:t>
            </w:r>
            <w:r w:rsidR="00035B56">
              <w:rPr>
                <w:rFonts w:ascii="微软雅黑" w:eastAsia="微软雅黑" w:hAnsi="微软雅黑" w:cs="微软雅黑" w:hint="eastAsia"/>
                <w:b/>
                <w:bCs/>
                <w:color w:val="0000FF"/>
                <w:sz w:val="18"/>
                <w:szCs w:val="18"/>
              </w:rPr>
              <w:t>实践</w:t>
            </w:r>
            <w:r w:rsidR="000B13D8">
              <w:rPr>
                <w:rFonts w:ascii="微软雅黑" w:eastAsia="微软雅黑" w:hAnsi="微软雅黑" w:cs="微软雅黑" w:hint="eastAsia"/>
                <w:b/>
                <w:bCs/>
                <w:color w:val="0000FF"/>
                <w:sz w:val="18"/>
                <w:szCs w:val="18"/>
              </w:rPr>
              <w:t>：</w:t>
            </w:r>
          </w:p>
          <w:p w14:paraId="6E1FA730" w14:textId="349FCEA5" w:rsidR="00424A13" w:rsidRPr="008F4023" w:rsidRDefault="0060675D" w:rsidP="008F4023">
            <w:pPr>
              <w:pStyle w:val="af1"/>
              <w:numPr>
                <w:ilvl w:val="0"/>
                <w:numId w:val="4"/>
              </w:numPr>
              <w:ind w:firstLineChars="0"/>
              <w:rPr>
                <w:rFonts w:ascii="微软雅黑" w:eastAsia="微软雅黑" w:hAnsi="微软雅黑" w:cs="微软雅黑"/>
                <w:b/>
                <w:bCs/>
                <w:sz w:val="18"/>
                <w:szCs w:val="18"/>
              </w:rPr>
            </w:pPr>
            <w:ins w:id="21" w:author="Microsoft Office 用户" w:date="2017-07-03T21:11:00Z">
              <w:r w:rsidRPr="008F4023">
                <w:rPr>
                  <w:rFonts w:ascii="微软雅黑" w:eastAsia="微软雅黑" w:hAnsi="微软雅黑" w:cs="微软雅黑" w:hint="eastAsia"/>
                  <w:b/>
                  <w:bCs/>
                  <w:sz w:val="18"/>
                  <w:szCs w:val="18"/>
                </w:rPr>
                <w:t xml:space="preserve">移动校园推广大使         </w:t>
              </w:r>
            </w:ins>
            <w:r w:rsidR="0031525E" w:rsidRPr="008F4023">
              <w:rPr>
                <w:rFonts w:ascii="微软雅黑" w:eastAsia="微软雅黑" w:hAnsi="微软雅黑" w:cs="微软雅黑" w:hint="eastAsia"/>
                <w:b/>
                <w:bCs/>
                <w:sz w:val="18"/>
                <w:szCs w:val="18"/>
              </w:rPr>
              <w:t>平台：</w:t>
            </w:r>
            <w:ins w:id="22" w:author="Microsoft Office 用户" w:date="2017-07-03T21:11:00Z">
              <w:r w:rsidRPr="008F4023">
                <w:rPr>
                  <w:rFonts w:ascii="微软雅黑" w:eastAsia="微软雅黑" w:hAnsi="微软雅黑" w:cs="微软雅黑" w:hint="eastAsia"/>
                  <w:b/>
                  <w:bCs/>
                  <w:sz w:val="18"/>
                  <w:szCs w:val="18"/>
                </w:rPr>
                <w:t>中国移动</w:t>
              </w:r>
            </w:ins>
            <w:ins w:id="23" w:author="Microsoft Office 用户" w:date="2017-07-03T21:12:00Z">
              <w:r w:rsidR="0071559F" w:rsidRPr="008F4023">
                <w:rPr>
                  <w:rFonts w:ascii="微软雅黑" w:eastAsia="微软雅黑" w:hAnsi="微软雅黑" w:cs="微软雅黑" w:hint="eastAsia"/>
                  <w:b/>
                  <w:bCs/>
                  <w:sz w:val="18"/>
                  <w:szCs w:val="18"/>
                </w:rPr>
                <w:t xml:space="preserve"> </w:t>
              </w:r>
            </w:ins>
            <w:r w:rsidR="0031525E" w:rsidRPr="008F4023">
              <w:rPr>
                <w:rFonts w:ascii="微软雅黑" w:eastAsia="微软雅黑" w:hAnsi="微软雅黑" w:cs="微软雅黑" w:hint="eastAsia"/>
                <w:b/>
                <w:bCs/>
                <w:sz w:val="18"/>
                <w:szCs w:val="18"/>
              </w:rPr>
              <w:t xml:space="preserve">                         2015</w:t>
            </w:r>
            <w:r w:rsidR="0031525E" w:rsidRPr="008F4023">
              <w:rPr>
                <w:rFonts w:ascii="微软雅黑" w:eastAsia="微软雅黑" w:hAnsi="微软雅黑" w:cs="微软雅黑"/>
                <w:b/>
                <w:bCs/>
                <w:sz w:val="18"/>
                <w:szCs w:val="18"/>
              </w:rPr>
              <w:t>.</w:t>
            </w:r>
            <w:r w:rsidR="0031525E" w:rsidRPr="008F4023">
              <w:rPr>
                <w:rFonts w:ascii="微软雅黑" w:eastAsia="微软雅黑" w:hAnsi="微软雅黑" w:cs="微软雅黑" w:hint="eastAsia"/>
                <w:b/>
                <w:bCs/>
                <w:sz w:val="18"/>
                <w:szCs w:val="18"/>
              </w:rPr>
              <w:t>9-201</w:t>
            </w:r>
            <w:r w:rsidR="0031525E" w:rsidRPr="008F4023">
              <w:rPr>
                <w:rFonts w:ascii="微软雅黑" w:eastAsia="微软雅黑" w:hAnsi="微软雅黑" w:cs="微软雅黑"/>
                <w:b/>
                <w:bCs/>
                <w:sz w:val="18"/>
                <w:szCs w:val="18"/>
              </w:rPr>
              <w:t>5</w:t>
            </w:r>
            <w:r w:rsidR="00E679EC" w:rsidRPr="008F4023">
              <w:rPr>
                <w:rFonts w:ascii="微软雅黑" w:eastAsia="微软雅黑" w:hAnsi="微软雅黑" w:cs="微软雅黑"/>
                <w:b/>
                <w:bCs/>
                <w:sz w:val="18"/>
                <w:szCs w:val="18"/>
              </w:rPr>
              <w:t>.</w:t>
            </w:r>
            <w:r w:rsidR="0031525E" w:rsidRPr="008F4023">
              <w:rPr>
                <w:rFonts w:ascii="微软雅黑" w:eastAsia="微软雅黑" w:hAnsi="微软雅黑" w:cs="微软雅黑" w:hint="eastAsia"/>
                <w:b/>
                <w:bCs/>
                <w:sz w:val="18"/>
                <w:szCs w:val="18"/>
              </w:rPr>
              <w:t>10</w:t>
            </w:r>
            <w:r w:rsidR="0031525E" w:rsidRPr="008F4023">
              <w:rPr>
                <w:rFonts w:ascii="微软雅黑" w:eastAsia="微软雅黑" w:hAnsi="微软雅黑" w:cs="微软雅黑"/>
                <w:b/>
                <w:bCs/>
                <w:sz w:val="18"/>
                <w:szCs w:val="18"/>
              </w:rPr>
              <w:t>.</w:t>
            </w:r>
          </w:p>
          <w:p w14:paraId="193241B2" w14:textId="2A4C13BB" w:rsidR="00142A7D" w:rsidRDefault="00424A13" w:rsidP="00142A7D">
            <w:pPr>
              <w:ind w:firstLineChars="200" w:firstLine="360"/>
              <w:rPr>
                <w:rFonts w:ascii="微软雅黑" w:eastAsia="微软雅黑" w:hAnsi="微软雅黑" w:cs="微软雅黑"/>
                <w:sz w:val="18"/>
                <w:szCs w:val="18"/>
              </w:rPr>
            </w:pPr>
            <w:r>
              <w:rPr>
                <w:rFonts w:ascii="微软雅黑" w:eastAsia="微软雅黑" w:hAnsi="微软雅黑" w:cs="微软雅黑" w:hint="eastAsia"/>
                <w:b/>
                <w:bCs/>
                <w:sz w:val="18"/>
                <w:szCs w:val="18"/>
              </w:rPr>
              <w:t>背景及目标：</w:t>
            </w:r>
            <w:r w:rsidR="008B0797">
              <w:rPr>
                <w:rFonts w:ascii="微软雅黑" w:eastAsia="微软雅黑" w:hAnsi="微软雅黑" w:cs="微软雅黑" w:hint="eastAsia"/>
                <w:sz w:val="18"/>
                <w:szCs w:val="18"/>
              </w:rPr>
              <w:t>迎新推广移动手机业务，</w:t>
            </w:r>
            <w:r w:rsidR="00142A7D">
              <w:rPr>
                <w:rFonts w:ascii="微软雅黑" w:eastAsia="微软雅黑" w:hAnsi="微软雅黑" w:cs="微软雅黑" w:hint="eastAsia"/>
                <w:sz w:val="18"/>
                <w:szCs w:val="18"/>
              </w:rPr>
              <w:t>扩大移动套餐使用人群，提高移动校园迎新网络套餐关注度；</w:t>
            </w:r>
          </w:p>
          <w:p w14:paraId="3A1D1CDD" w14:textId="1E268551" w:rsidR="00424A13" w:rsidRDefault="00424A13">
            <w:pPr>
              <w:ind w:firstLine="360"/>
              <w:rPr>
                <w:rFonts w:ascii="微软雅黑" w:eastAsia="微软雅黑" w:hAnsi="微软雅黑" w:cs="微软雅黑"/>
                <w:b/>
                <w:bCs/>
                <w:sz w:val="18"/>
                <w:szCs w:val="18"/>
              </w:rPr>
              <w:pPrChange w:id="24" w:author="Microsoft Office 用户" w:date="2017-07-03T21:05:00Z">
                <w:pPr>
                  <w:framePr w:hSpace="180" w:wrap="around" w:vAnchor="page" w:hAnchor="page" w:x="514" w:y="721"/>
                  <w:suppressOverlap/>
                </w:pPr>
              </w:pPrChange>
            </w:pPr>
            <w:r>
              <w:rPr>
                <w:rFonts w:ascii="微软雅黑" w:eastAsia="微软雅黑" w:hAnsi="微软雅黑" w:cs="微软雅黑" w:hint="eastAsia"/>
                <w:b/>
                <w:bCs/>
                <w:sz w:val="18"/>
                <w:szCs w:val="18"/>
              </w:rPr>
              <w:t>策划及实施：</w:t>
            </w:r>
            <w:r w:rsidR="008B0797">
              <w:rPr>
                <w:rFonts w:ascii="微软雅黑" w:eastAsia="微软雅黑" w:hAnsi="微软雅黑" w:cs="微软雅黑" w:hint="eastAsia"/>
                <w:sz w:val="18"/>
                <w:szCs w:val="18"/>
              </w:rPr>
              <w:t>宿舍区设立移动套餐办理点，分发移动业务传单，推荐新生使用移动业务，推送迎新礼包，现场举办游戏，发放移动奖品；</w:t>
            </w:r>
          </w:p>
          <w:p w14:paraId="0A9F8532" w14:textId="77777777" w:rsidR="00105846" w:rsidRDefault="00424A13">
            <w:pPr>
              <w:ind w:firstLine="360"/>
              <w:rPr>
                <w:rFonts w:ascii="微软雅黑" w:eastAsia="微软雅黑" w:hAnsi="微软雅黑" w:cs="微软雅黑"/>
                <w:sz w:val="18"/>
                <w:szCs w:val="18"/>
              </w:rPr>
              <w:pPrChange w:id="25" w:author="Microsoft Office 用户" w:date="2017-07-03T21:05:00Z">
                <w:pPr>
                  <w:framePr w:hSpace="180" w:wrap="around" w:vAnchor="page" w:hAnchor="page" w:x="514" w:y="721"/>
                  <w:suppressOverlap/>
                </w:pPr>
              </w:pPrChange>
            </w:pPr>
            <w:r>
              <w:rPr>
                <w:rFonts w:ascii="微软雅黑" w:eastAsia="微软雅黑" w:hAnsi="微软雅黑" w:cs="微软雅黑" w:hint="eastAsia"/>
                <w:b/>
                <w:bCs/>
                <w:sz w:val="18"/>
                <w:szCs w:val="18"/>
              </w:rPr>
              <w:t>成果及收获</w:t>
            </w:r>
            <w:r w:rsidR="005543CB">
              <w:rPr>
                <w:rFonts w:ascii="微软雅黑" w:eastAsia="微软雅黑" w:hAnsi="微软雅黑" w:cs="微软雅黑" w:hint="eastAsia"/>
                <w:b/>
                <w:bCs/>
                <w:sz w:val="18"/>
                <w:szCs w:val="18"/>
              </w:rPr>
              <w:t>：</w:t>
            </w:r>
            <w:r w:rsidR="0031525E">
              <w:rPr>
                <w:rFonts w:ascii="微软雅黑" w:eastAsia="微软雅黑" w:hAnsi="微软雅黑" w:cs="微软雅黑" w:hint="eastAsia"/>
                <w:sz w:val="18"/>
                <w:szCs w:val="18"/>
              </w:rPr>
              <w:t>推广期间多数新生咨询移动业务细则并签订套餐协议，现场游戏参与度高，学生所得福利多，对移动推广活动深感满意。</w:t>
            </w:r>
          </w:p>
          <w:p w14:paraId="16AC6ABF" w14:textId="24C59586" w:rsidR="000B13D8" w:rsidDel="0060675D" w:rsidRDefault="0071559F" w:rsidP="00105846">
            <w:pPr>
              <w:rPr>
                <w:del w:id="26" w:author="Microsoft Office 用户" w:date="2017-07-03T21:10:00Z"/>
                <w:rFonts w:ascii="微软雅黑" w:eastAsia="微软雅黑" w:hAnsi="微软雅黑" w:cs="微软雅黑"/>
                <w:b/>
                <w:bCs/>
                <w:sz w:val="18"/>
                <w:szCs w:val="18"/>
              </w:rPr>
            </w:pPr>
            <w:ins w:id="27" w:author="Microsoft Office 用户" w:date="2017-07-03T21:12:00Z">
              <w:r w:rsidRPr="0071559F">
                <w:rPr>
                  <w:rFonts w:ascii="微软雅黑" w:eastAsia="微软雅黑" w:hAnsi="微软雅黑" w:cs="微软雅黑" w:hint="eastAsia"/>
                  <w:b/>
                  <w:bCs/>
                  <w:sz w:val="18"/>
                  <w:szCs w:val="18"/>
                </w:rPr>
                <w:t xml:space="preserve">        </w:t>
              </w:r>
            </w:ins>
            <w:r>
              <w:rPr>
                <w:rFonts w:ascii="微软雅黑" w:eastAsia="微软雅黑" w:hAnsi="微软雅黑" w:cs="微软雅黑" w:hint="eastAsia"/>
                <w:b/>
                <w:bCs/>
                <w:sz w:val="18"/>
                <w:szCs w:val="18"/>
              </w:rPr>
              <w:t xml:space="preserve">   </w:t>
            </w:r>
            <w:del w:id="28" w:author="Microsoft Office 用户" w:date="2017-07-03T21:10:00Z">
              <w:r w:rsidR="000B13D8" w:rsidDel="0060675D">
                <w:rPr>
                  <w:rFonts w:ascii="微软雅黑" w:eastAsia="微软雅黑" w:hAnsi="微软雅黑" w:cs="微软雅黑" w:hint="eastAsia"/>
                  <w:b/>
                  <w:bCs/>
                  <w:sz w:val="18"/>
                  <w:szCs w:val="18"/>
                </w:rPr>
                <w:delText xml:space="preserve">◆   </w:delText>
              </w:r>
              <w:r w:rsidR="00493A9A" w:rsidDel="0060675D">
                <w:rPr>
                  <w:rFonts w:ascii="微软雅黑" w:eastAsia="微软雅黑" w:hAnsi="微软雅黑" w:cs="微软雅黑" w:hint="eastAsia"/>
                  <w:b/>
                  <w:bCs/>
                  <w:sz w:val="18"/>
                  <w:szCs w:val="18"/>
                </w:rPr>
                <w:delText>河海大学</w:delText>
              </w:r>
              <w:r w:rsidR="000B13D8" w:rsidDel="0060675D">
                <w:rPr>
                  <w:rFonts w:ascii="微软雅黑" w:eastAsia="微软雅黑" w:hAnsi="微软雅黑" w:cs="微软雅黑" w:hint="eastAsia"/>
                  <w:b/>
                  <w:bCs/>
                  <w:sz w:val="18"/>
                  <w:szCs w:val="18"/>
                </w:rPr>
                <w:delText xml:space="preserve">         </w:delText>
              </w:r>
              <w:r w:rsidR="00493A9A" w:rsidDel="0060675D">
                <w:rPr>
                  <w:rFonts w:ascii="微软雅黑" w:eastAsia="微软雅黑" w:hAnsi="微软雅黑" w:cs="微软雅黑" w:hint="eastAsia"/>
                  <w:b/>
                  <w:bCs/>
                  <w:sz w:val="18"/>
                  <w:szCs w:val="18"/>
                </w:rPr>
                <w:delText xml:space="preserve">    </w:delText>
              </w:r>
              <w:r w:rsidR="000B13D8" w:rsidDel="0060675D">
                <w:rPr>
                  <w:rFonts w:ascii="微软雅黑" w:eastAsia="微软雅黑" w:hAnsi="微软雅黑" w:cs="微软雅黑" w:hint="eastAsia"/>
                  <w:b/>
                  <w:bCs/>
                  <w:sz w:val="18"/>
                  <w:szCs w:val="18"/>
                </w:rPr>
                <w:delText xml:space="preserve"> 学士                   </w:delText>
              </w:r>
              <w:r w:rsidR="00A470C9" w:rsidDel="0060675D">
                <w:rPr>
                  <w:rFonts w:ascii="微软雅黑" w:eastAsia="微软雅黑" w:hAnsi="微软雅黑" w:cs="微软雅黑" w:hint="eastAsia"/>
                  <w:b/>
                  <w:bCs/>
                  <w:sz w:val="18"/>
                  <w:szCs w:val="18"/>
                </w:rPr>
                <w:delText>英语</w:delText>
              </w:r>
              <w:r w:rsidR="000B13D8" w:rsidDel="0060675D">
                <w:rPr>
                  <w:rFonts w:ascii="微软雅黑" w:eastAsia="微软雅黑" w:hAnsi="微软雅黑" w:cs="微软雅黑" w:hint="eastAsia"/>
                  <w:b/>
                  <w:bCs/>
                  <w:sz w:val="18"/>
                  <w:szCs w:val="18"/>
                </w:rPr>
                <w:delText xml:space="preserve">                         20</w:delText>
              </w:r>
              <w:r w:rsidR="00A470C9" w:rsidDel="0060675D">
                <w:rPr>
                  <w:rFonts w:ascii="微软雅黑" w:eastAsia="微软雅黑" w:hAnsi="微软雅黑" w:cs="微软雅黑" w:hint="eastAsia"/>
                  <w:b/>
                  <w:bCs/>
                  <w:sz w:val="18"/>
                  <w:szCs w:val="18"/>
                </w:rPr>
                <w:delText>12.09-2016</w:delText>
              </w:r>
              <w:r w:rsidR="000B13D8" w:rsidDel="0060675D">
                <w:rPr>
                  <w:rFonts w:ascii="微软雅黑" w:eastAsia="微软雅黑" w:hAnsi="微软雅黑" w:cs="微软雅黑" w:hint="eastAsia"/>
                  <w:b/>
                  <w:bCs/>
                  <w:sz w:val="18"/>
                  <w:szCs w:val="18"/>
                </w:rPr>
                <w:delText>.06</w:delText>
              </w:r>
            </w:del>
          </w:p>
          <w:p w14:paraId="377A0B34" w14:textId="70FB7F22" w:rsidR="0060675D" w:rsidRDefault="000B13D8">
            <w:pPr>
              <w:ind w:firstLine="360"/>
              <w:rPr>
                <w:ins w:id="29" w:author="Microsoft Office 用户" w:date="2017-07-03T21:05:00Z"/>
                <w:rFonts w:ascii="微软雅黑" w:eastAsia="微软雅黑" w:hAnsi="微软雅黑" w:cs="微软雅黑"/>
                <w:sz w:val="18"/>
                <w:szCs w:val="18"/>
              </w:rPr>
              <w:pPrChange w:id="30" w:author="Microsoft Office 用户" w:date="2017-07-03T21:05:00Z">
                <w:pPr>
                  <w:framePr w:hSpace="180" w:wrap="around" w:vAnchor="page" w:hAnchor="page" w:x="514" w:y="721"/>
                  <w:suppressOverlap/>
                </w:pPr>
              </w:pPrChange>
            </w:pPr>
            <w:del w:id="31" w:author="Microsoft Office 用户" w:date="2017-07-03T21:05:00Z">
              <w:r w:rsidDel="00030677">
                <w:rPr>
                  <w:rFonts w:ascii="微软雅黑" w:eastAsia="微软雅黑" w:hAnsi="微软雅黑" w:cs="微软雅黑" w:hint="eastAsia"/>
                  <w:b/>
                  <w:bCs/>
                  <w:sz w:val="18"/>
                  <w:szCs w:val="18"/>
                </w:rPr>
                <w:delText xml:space="preserve">   </w:delText>
              </w:r>
              <w:commentRangeStart w:id="32"/>
              <w:r w:rsidDel="00030677">
                <w:rPr>
                  <w:rFonts w:ascii="微软雅黑" w:eastAsia="微软雅黑" w:hAnsi="微软雅黑" w:cs="微软雅黑" w:hint="eastAsia"/>
                  <w:b/>
                  <w:bCs/>
                  <w:sz w:val="18"/>
                  <w:szCs w:val="18"/>
                </w:rPr>
                <w:delText xml:space="preserve"> </w:delText>
              </w:r>
            </w:del>
            <w:del w:id="33" w:author="Microsoft Office 用户" w:date="2017-07-03T21:10:00Z">
              <w:r w:rsidDel="0060675D">
                <w:rPr>
                  <w:rFonts w:ascii="微软雅黑" w:eastAsia="微软雅黑" w:hAnsi="微软雅黑" w:cs="微软雅黑" w:hint="eastAsia"/>
                  <w:sz w:val="18"/>
                  <w:szCs w:val="18"/>
                </w:rPr>
                <w:delText>荣获“优秀学</w:delText>
              </w:r>
              <w:r w:rsidR="009E65AA" w:rsidDel="0060675D">
                <w:rPr>
                  <w:rFonts w:ascii="微软雅黑" w:eastAsia="微软雅黑" w:hAnsi="微软雅黑" w:cs="微软雅黑" w:hint="eastAsia"/>
                  <w:sz w:val="18"/>
                  <w:szCs w:val="18"/>
                </w:rPr>
                <w:delText>生干部”,</w:delText>
              </w:r>
              <w:r w:rsidR="00A470C9" w:rsidDel="0060675D">
                <w:rPr>
                  <w:rFonts w:ascii="微软雅黑" w:eastAsia="微软雅黑" w:hAnsi="微软雅黑" w:cs="微软雅黑" w:hint="eastAsia"/>
                  <w:sz w:val="18"/>
                  <w:szCs w:val="18"/>
                </w:rPr>
                <w:delText>“青奥会优秀志愿者</w:delText>
              </w:r>
              <w:r w:rsidR="009E65AA" w:rsidDel="0060675D">
                <w:rPr>
                  <w:rFonts w:ascii="微软雅黑" w:eastAsia="微软雅黑" w:hAnsi="微软雅黑" w:cs="微软雅黑" w:hint="eastAsia"/>
                  <w:sz w:val="18"/>
                  <w:szCs w:val="18"/>
                </w:rPr>
                <w:delText>”,“河海大学优秀学生”,“江苏省中国梦征文竞赛二等奖”</w:delText>
              </w:r>
              <w:r w:rsidR="009E65AA" w:rsidDel="0060675D">
                <w:rPr>
                  <w:rFonts w:ascii="微软雅黑" w:eastAsia="微软雅黑" w:hAnsi="微软雅黑" w:cs="微软雅黑"/>
                  <w:sz w:val="18"/>
                  <w:szCs w:val="18"/>
                </w:rPr>
                <w:delText>,</w:delText>
              </w:r>
              <w:r w:rsidR="002325B5" w:rsidDel="0060675D">
                <w:rPr>
                  <w:rFonts w:ascii="微软雅黑" w:eastAsia="微软雅黑" w:hAnsi="微软雅黑" w:cs="微软雅黑" w:hint="eastAsia"/>
                  <w:sz w:val="18"/>
                  <w:szCs w:val="18"/>
                </w:rPr>
                <w:delText>“河海大学1442</w:delText>
              </w:r>
              <w:r w:rsidR="009E65AA" w:rsidDel="0060675D">
                <w:rPr>
                  <w:rFonts w:ascii="微软雅黑" w:eastAsia="微软雅黑" w:hAnsi="微软雅黑" w:cs="微软雅黑" w:hint="eastAsia"/>
                  <w:sz w:val="18"/>
                  <w:szCs w:val="18"/>
                </w:rPr>
                <w:delText>工程优秀学员”,“河海大学年度优秀共青团员”,</w:delText>
              </w:r>
              <w:r w:rsidDel="0060675D">
                <w:rPr>
                  <w:rFonts w:ascii="微软雅黑" w:eastAsia="微软雅黑" w:hAnsi="微软雅黑" w:cs="微软雅黑" w:hint="eastAsia"/>
                  <w:sz w:val="18"/>
                  <w:szCs w:val="18"/>
                </w:rPr>
                <w:delText>多次</w:delText>
              </w:r>
              <w:r w:rsidR="00A470C9" w:rsidDel="0060675D">
                <w:rPr>
                  <w:rFonts w:ascii="微软雅黑" w:eastAsia="微软雅黑" w:hAnsi="微软雅黑" w:cs="微软雅黑" w:hint="eastAsia"/>
                  <w:sz w:val="18"/>
                  <w:szCs w:val="18"/>
                </w:rPr>
                <w:delText>“优秀学生奖学金”</w:delText>
              </w:r>
              <w:r w:rsidDel="0060675D">
                <w:rPr>
                  <w:rFonts w:ascii="微软雅黑" w:eastAsia="微软雅黑" w:hAnsi="微软雅黑" w:cs="微软雅黑" w:hint="eastAsia"/>
                  <w:sz w:val="18"/>
                  <w:szCs w:val="18"/>
                </w:rPr>
                <w:delText>等</w:delText>
              </w:r>
              <w:commentRangeStart w:id="34"/>
              <w:r w:rsidDel="0060675D">
                <w:rPr>
                  <w:rFonts w:ascii="微软雅黑" w:eastAsia="微软雅黑" w:hAnsi="微软雅黑" w:cs="微软雅黑" w:hint="eastAsia"/>
                  <w:sz w:val="18"/>
                  <w:szCs w:val="18"/>
                </w:rPr>
                <w:delText>奖项</w:delText>
              </w:r>
              <w:commentRangeEnd w:id="34"/>
              <w:r w:rsidR="00035B56" w:rsidDel="0060675D">
                <w:rPr>
                  <w:rStyle w:val="a6"/>
                </w:rPr>
                <w:commentReference w:id="34"/>
              </w:r>
              <w:r w:rsidDel="0060675D">
                <w:rPr>
                  <w:rFonts w:ascii="微软雅黑" w:eastAsia="微软雅黑" w:hAnsi="微软雅黑" w:cs="微软雅黑" w:hint="eastAsia"/>
                  <w:sz w:val="18"/>
                  <w:szCs w:val="18"/>
                </w:rPr>
                <w:delText>；</w:delText>
              </w:r>
              <w:commentRangeEnd w:id="32"/>
              <w:r w:rsidR="00A0543D" w:rsidDel="0060675D">
                <w:rPr>
                  <w:rStyle w:val="a6"/>
                </w:rPr>
                <w:commentReference w:id="32"/>
              </w:r>
            </w:del>
            <w:ins w:id="35" w:author="Microsoft Office 用户" w:date="2017-07-03T21:10:00Z">
              <w:r w:rsidR="0060675D">
                <w:rPr>
                  <w:rFonts w:ascii="微软雅黑" w:eastAsia="微软雅黑" w:hAnsi="微软雅黑" w:cs="微软雅黑" w:hint="eastAsia"/>
                  <w:sz w:val="18"/>
                  <w:szCs w:val="18"/>
                </w:rPr>
                <w:t>移动运营推广大使</w:t>
              </w:r>
            </w:ins>
          </w:p>
          <w:p w14:paraId="4E0F1132" w14:textId="6751A408" w:rsidR="00030677" w:rsidRPr="008F4023" w:rsidRDefault="00C960EA" w:rsidP="008F4023">
            <w:pPr>
              <w:pStyle w:val="af1"/>
              <w:numPr>
                <w:ilvl w:val="0"/>
                <w:numId w:val="4"/>
              </w:numPr>
              <w:ind w:firstLineChars="0"/>
              <w:rPr>
                <w:ins w:id="36" w:author="Microsoft Office 用户" w:date="2017-07-03T21:05:00Z"/>
                <w:rFonts w:ascii="微软雅黑" w:eastAsia="微软雅黑" w:hAnsi="微软雅黑" w:cs="微软雅黑"/>
                <w:sz w:val="18"/>
                <w:szCs w:val="18"/>
              </w:rPr>
            </w:pPr>
            <w:r>
              <w:rPr>
                <w:rFonts w:ascii="微软雅黑" w:eastAsia="微软雅黑" w:hAnsi="微软雅黑" w:cs="微软雅黑" w:hint="eastAsia"/>
                <w:sz w:val="18"/>
                <w:szCs w:val="18"/>
              </w:rPr>
              <w:t>外贸合同管理</w:t>
            </w:r>
            <w:ins w:id="37" w:author="Microsoft Office 用户" w:date="2017-07-03T21:05:00Z">
              <w:r w:rsidR="00030677" w:rsidRPr="008F4023">
                <w:rPr>
                  <w:rFonts w:ascii="微软雅黑" w:eastAsia="微软雅黑" w:hAnsi="微软雅黑" w:cs="微软雅黑" w:hint="eastAsia"/>
                  <w:sz w:val="18"/>
                  <w:szCs w:val="18"/>
                </w:rPr>
                <w:t xml:space="preserve">          </w:t>
              </w:r>
            </w:ins>
            <w:r>
              <w:rPr>
                <w:rFonts w:ascii="微软雅黑" w:eastAsia="微软雅黑" w:hAnsi="微软雅黑" w:cs="微软雅黑" w:hint="eastAsia"/>
                <w:sz w:val="18"/>
                <w:szCs w:val="18"/>
              </w:rPr>
              <w:t xml:space="preserve">   </w:t>
            </w:r>
            <w:r w:rsidR="0031525E" w:rsidRPr="004B0EC8">
              <w:rPr>
                <w:rFonts w:ascii="微软雅黑" w:eastAsia="微软雅黑" w:hAnsi="微软雅黑" w:cs="微软雅黑" w:hint="eastAsia"/>
                <w:b/>
                <w:sz w:val="18"/>
                <w:szCs w:val="18"/>
              </w:rPr>
              <w:t>平台：</w:t>
            </w:r>
            <w:r>
              <w:rPr>
                <w:rFonts w:ascii="微软雅黑" w:eastAsia="微软雅黑" w:hAnsi="微软雅黑" w:cs="微软雅黑" w:hint="eastAsia"/>
                <w:b/>
                <w:sz w:val="18"/>
                <w:szCs w:val="18"/>
              </w:rPr>
              <w:t>苏美达国际技术贸易有限公司</w:t>
            </w:r>
            <w:ins w:id="38" w:author="Microsoft Office 用户" w:date="2017-07-03T21:05:00Z">
              <w:r w:rsidR="00030677" w:rsidRPr="008F4023">
                <w:rPr>
                  <w:rFonts w:ascii="微软雅黑" w:eastAsia="微软雅黑" w:hAnsi="微软雅黑" w:cs="微软雅黑" w:hint="eastAsia"/>
                  <w:b/>
                  <w:bCs/>
                  <w:sz w:val="18"/>
                  <w:szCs w:val="18"/>
                </w:rPr>
                <w:t xml:space="preserve">          </w:t>
              </w:r>
            </w:ins>
            <w:r w:rsidR="00E679EC" w:rsidRPr="008F4023">
              <w:rPr>
                <w:rFonts w:ascii="微软雅黑" w:eastAsia="微软雅黑" w:hAnsi="微软雅黑" w:cs="微软雅黑" w:hint="eastAsia"/>
                <w:b/>
                <w:bCs/>
                <w:sz w:val="18"/>
                <w:szCs w:val="18"/>
              </w:rPr>
              <w:t>201</w:t>
            </w:r>
            <w:r w:rsidR="00E679EC" w:rsidRPr="008F4023">
              <w:rPr>
                <w:rFonts w:ascii="微软雅黑" w:eastAsia="微软雅黑" w:hAnsi="微软雅黑" w:cs="微软雅黑"/>
                <w:b/>
                <w:bCs/>
                <w:sz w:val="18"/>
                <w:szCs w:val="18"/>
              </w:rPr>
              <w:t>4</w:t>
            </w:r>
            <w:r w:rsidR="00E679EC" w:rsidRPr="008F4023">
              <w:rPr>
                <w:rFonts w:ascii="微软雅黑" w:eastAsia="微软雅黑" w:hAnsi="微软雅黑" w:cs="微软雅黑" w:hint="eastAsia"/>
                <w:b/>
                <w:bCs/>
                <w:sz w:val="18"/>
                <w:szCs w:val="18"/>
              </w:rPr>
              <w:t>.9-201</w:t>
            </w:r>
            <w:r w:rsidR="00E679EC" w:rsidRPr="008F4023">
              <w:rPr>
                <w:rFonts w:ascii="微软雅黑" w:eastAsia="微软雅黑" w:hAnsi="微软雅黑" w:cs="微软雅黑"/>
                <w:b/>
                <w:bCs/>
                <w:sz w:val="18"/>
                <w:szCs w:val="18"/>
              </w:rPr>
              <w:t>5</w:t>
            </w:r>
            <w:r w:rsidR="00E679EC" w:rsidRPr="008F4023">
              <w:rPr>
                <w:rFonts w:ascii="微软雅黑" w:eastAsia="微软雅黑" w:hAnsi="微软雅黑" w:cs="微软雅黑" w:hint="eastAsia"/>
                <w:b/>
                <w:bCs/>
                <w:sz w:val="18"/>
                <w:szCs w:val="18"/>
              </w:rPr>
              <w:t>.</w:t>
            </w:r>
            <w:r w:rsidR="00E679EC" w:rsidRPr="008F4023">
              <w:rPr>
                <w:rFonts w:ascii="微软雅黑" w:eastAsia="微软雅黑" w:hAnsi="微软雅黑" w:cs="微软雅黑"/>
                <w:b/>
                <w:bCs/>
                <w:sz w:val="18"/>
                <w:szCs w:val="18"/>
              </w:rPr>
              <w:t>12</w:t>
            </w:r>
            <w:ins w:id="39" w:author="Microsoft Office 用户" w:date="2017-07-03T21:05:00Z">
              <w:r w:rsidR="00030677" w:rsidRPr="008F4023">
                <w:rPr>
                  <w:rFonts w:ascii="微软雅黑" w:eastAsia="微软雅黑" w:hAnsi="微软雅黑" w:cs="微软雅黑" w:hint="eastAsia"/>
                  <w:sz w:val="18"/>
                  <w:szCs w:val="18"/>
                </w:rPr>
                <w:t xml:space="preserve">     </w:t>
              </w:r>
            </w:ins>
          </w:p>
          <w:p w14:paraId="33139C4F" w14:textId="722233E1" w:rsidR="00030677" w:rsidRDefault="00030677" w:rsidP="00030677">
            <w:pPr>
              <w:rPr>
                <w:ins w:id="40" w:author="Microsoft Office 用户" w:date="2017-07-03T21:05:00Z"/>
                <w:rFonts w:ascii="微软雅黑" w:eastAsia="微软雅黑" w:hAnsi="微软雅黑" w:cs="微软雅黑"/>
                <w:sz w:val="18"/>
                <w:szCs w:val="18"/>
              </w:rPr>
            </w:pPr>
            <w:ins w:id="41" w:author="Microsoft Office 用户" w:date="2017-07-03T21:05:00Z">
              <w:r>
                <w:rPr>
                  <w:rFonts w:ascii="微软雅黑" w:eastAsia="微软雅黑" w:hAnsi="微软雅黑" w:cs="微软雅黑" w:hint="eastAsia"/>
                  <w:sz w:val="18"/>
                  <w:szCs w:val="18"/>
                </w:rPr>
                <w:t xml:space="preserve">    背景及目标：</w:t>
              </w:r>
            </w:ins>
            <w:r w:rsidR="00C960EA">
              <w:rPr>
                <w:rFonts w:ascii="微软雅黑" w:eastAsia="微软雅黑" w:hAnsi="微软雅黑" w:cs="微软雅黑" w:hint="eastAsia"/>
                <w:sz w:val="18"/>
                <w:szCs w:val="18"/>
              </w:rPr>
              <w:t>实习期间跟进外贸项目，与意大利桑浦集团接洽，进行进口业务订单管理，实时更新信用证开具，报关等信息</w:t>
            </w:r>
            <w:ins w:id="42" w:author="Microsoft Office 用户" w:date="2017-07-03T21:05:00Z">
              <w:r>
                <w:rPr>
                  <w:rFonts w:ascii="微软雅黑" w:eastAsia="微软雅黑" w:hAnsi="微软雅黑" w:cs="微软雅黑" w:hint="eastAsia"/>
                  <w:sz w:val="18"/>
                  <w:szCs w:val="18"/>
                </w:rPr>
                <w:t>；</w:t>
              </w:r>
            </w:ins>
          </w:p>
          <w:p w14:paraId="126040D1" w14:textId="33AB5E51" w:rsidR="00030677" w:rsidRDefault="00030677" w:rsidP="00030677">
            <w:pPr>
              <w:ind w:firstLineChars="200" w:firstLine="360"/>
              <w:rPr>
                <w:ins w:id="43" w:author="Microsoft Office 用户" w:date="2017-07-03T21:05:00Z"/>
                <w:rFonts w:ascii="微软雅黑" w:eastAsia="微软雅黑" w:hAnsi="微软雅黑" w:cs="微软雅黑"/>
                <w:sz w:val="18"/>
                <w:szCs w:val="18"/>
              </w:rPr>
            </w:pPr>
            <w:ins w:id="44" w:author="Microsoft Office 用户" w:date="2017-07-03T21:06:00Z">
              <w:r>
                <w:rPr>
                  <w:rFonts w:ascii="微软雅黑" w:eastAsia="微软雅黑" w:hAnsi="微软雅黑" w:cs="微软雅黑" w:hint="eastAsia"/>
                  <w:sz w:val="18"/>
                  <w:szCs w:val="18"/>
                </w:rPr>
                <w:t>策划及实施</w:t>
              </w:r>
            </w:ins>
            <w:ins w:id="45" w:author="Microsoft Office 用户" w:date="2017-07-03T21:05:00Z">
              <w:r>
                <w:rPr>
                  <w:rFonts w:ascii="微软雅黑" w:eastAsia="微软雅黑" w:hAnsi="微软雅黑" w:cs="微软雅黑" w:hint="eastAsia"/>
                  <w:sz w:val="18"/>
                  <w:szCs w:val="18"/>
                </w:rPr>
                <w:t>：</w:t>
              </w:r>
            </w:ins>
            <w:r w:rsidR="00C960EA">
              <w:rPr>
                <w:rFonts w:ascii="微软雅黑" w:eastAsia="微软雅黑" w:hAnsi="微软雅黑" w:cs="微软雅黑" w:hint="eastAsia"/>
                <w:sz w:val="18"/>
                <w:szCs w:val="18"/>
              </w:rPr>
              <w:t>与意大利桑浦集团接洽，</w:t>
            </w:r>
            <w:r w:rsidR="00C960EA">
              <w:rPr>
                <w:rFonts w:ascii="微软雅黑" w:eastAsia="微软雅黑" w:hAnsi="微软雅黑" w:cs="微软雅黑" w:hint="eastAsia"/>
                <w:sz w:val="18"/>
                <w:szCs w:val="18"/>
              </w:rPr>
              <w:t>英文邮件往来，</w:t>
            </w:r>
            <w:r w:rsidR="00C960EA">
              <w:rPr>
                <w:rFonts w:ascii="微软雅黑" w:eastAsia="微软雅黑" w:hAnsi="微软雅黑" w:cs="微软雅黑" w:hint="eastAsia"/>
                <w:sz w:val="18"/>
                <w:szCs w:val="18"/>
              </w:rPr>
              <w:t>进行进口业务订单管理，实时更新信用证开具，报关等信息</w:t>
            </w:r>
            <w:ins w:id="46" w:author="Microsoft Office 用户" w:date="2017-07-03T21:05:00Z">
              <w:r w:rsidRPr="000C0D97">
                <w:rPr>
                  <w:rFonts w:ascii="微软雅黑" w:eastAsia="微软雅黑" w:hAnsi="微软雅黑" w:cs="微软雅黑" w:hint="eastAsia"/>
                  <w:b/>
                  <w:bCs/>
                  <w:color w:val="000000"/>
                  <w:sz w:val="18"/>
                  <w:szCs w:val="18"/>
                </w:rPr>
                <w:t>；</w:t>
              </w:r>
            </w:ins>
          </w:p>
          <w:p w14:paraId="6F87E545" w14:textId="581FE499" w:rsidR="00030677" w:rsidRDefault="00030677" w:rsidP="00C960EA">
            <w:pPr>
              <w:ind w:firstLine="360"/>
              <w:rPr>
                <w:rFonts w:ascii="微软雅黑" w:eastAsia="微软雅黑" w:hAnsi="微软雅黑" w:cs="微软雅黑"/>
              </w:rPr>
              <w:pPrChange w:id="47" w:author="Microsoft Office 用户" w:date="2017-07-03T21:05:00Z">
                <w:pPr>
                  <w:framePr w:hSpace="180" w:wrap="around" w:vAnchor="page" w:hAnchor="page" w:x="514" w:y="721"/>
                  <w:suppressOverlap/>
                </w:pPr>
              </w:pPrChange>
            </w:pPr>
            <w:ins w:id="48" w:author="Microsoft Office 用户" w:date="2017-07-03T21:06:00Z">
              <w:r>
                <w:rPr>
                  <w:rFonts w:ascii="微软雅黑" w:eastAsia="微软雅黑" w:hAnsi="微软雅黑" w:cs="微软雅黑" w:hint="eastAsia"/>
                  <w:sz w:val="18"/>
                  <w:szCs w:val="18"/>
                </w:rPr>
                <w:t>成果及收获</w:t>
              </w:r>
            </w:ins>
            <w:ins w:id="49" w:author="Microsoft Office 用户" w:date="2017-07-03T21:05:00Z">
              <w:r>
                <w:rPr>
                  <w:rFonts w:ascii="微软雅黑" w:eastAsia="微软雅黑" w:hAnsi="微软雅黑" w:cs="微软雅黑" w:hint="eastAsia"/>
                  <w:sz w:val="18"/>
                  <w:szCs w:val="18"/>
                </w:rPr>
                <w:t>：</w:t>
              </w:r>
            </w:ins>
            <w:r w:rsidR="00C960EA">
              <w:rPr>
                <w:rFonts w:ascii="微软雅黑" w:eastAsia="微软雅黑" w:hAnsi="微软雅黑" w:cs="微软雅黑" w:hint="eastAsia"/>
                <w:sz w:val="18"/>
                <w:szCs w:val="18"/>
              </w:rPr>
              <w:t>熟悉了国际贸易进口整体流程及操作，</w:t>
            </w:r>
            <w:bookmarkStart w:id="50" w:name="_GoBack"/>
            <w:bookmarkEnd w:id="50"/>
            <w:ins w:id="51" w:author="Microsoft Office 用户" w:date="2017-07-03T21:05:00Z">
              <w:r>
                <w:rPr>
                  <w:rFonts w:ascii="微软雅黑" w:eastAsia="微软雅黑" w:hAnsi="微软雅黑" w:cs="微软雅黑" w:hint="eastAsia"/>
                  <w:sz w:val="18"/>
                  <w:szCs w:val="18"/>
                </w:rPr>
                <w:t>。</w:t>
              </w:r>
            </w:ins>
          </w:p>
        </w:tc>
      </w:tr>
      <w:tr w:rsidR="00493A9A" w:rsidDel="00EA5848" w14:paraId="422B15A0" w14:textId="77777777" w:rsidTr="00105846">
        <w:trPr>
          <w:trHeight w:val="600"/>
          <w:del w:id="52" w:author="Microsoft Office 用户" w:date="2017-07-02T15:43:00Z"/>
        </w:trPr>
        <w:tc>
          <w:tcPr>
            <w:tcW w:w="11245" w:type="dxa"/>
            <w:gridSpan w:val="2"/>
          </w:tcPr>
          <w:p w14:paraId="3D14079A" w14:textId="77777777" w:rsidR="0084330F" w:rsidDel="00EA5848" w:rsidRDefault="00493A9A" w:rsidP="0076642E">
            <w:pPr>
              <w:shd w:val="clear" w:color="auto" w:fill="E0E0E0"/>
              <w:rPr>
                <w:del w:id="53" w:author="Microsoft Office 用户" w:date="2017-07-02T15:43:00Z"/>
                <w:rFonts w:ascii="微软雅黑" w:eastAsia="微软雅黑" w:hAnsi="微软雅黑" w:cs="微软雅黑"/>
                <w:b/>
                <w:bCs/>
                <w:color w:val="0000FF"/>
                <w:sz w:val="18"/>
                <w:szCs w:val="18"/>
              </w:rPr>
            </w:pPr>
            <w:commentRangeStart w:id="54"/>
            <w:del w:id="55" w:author="Microsoft Office 用户" w:date="2017-07-02T15:43:00Z">
              <w:r w:rsidDel="00EA5848">
                <w:rPr>
                  <w:rFonts w:ascii="微软雅黑" w:eastAsia="微软雅黑" w:hAnsi="微软雅黑" w:cs="微软雅黑" w:hint="eastAsia"/>
                  <w:b/>
                  <w:bCs/>
                  <w:color w:val="0000FF"/>
                  <w:sz w:val="18"/>
                  <w:szCs w:val="18"/>
                </w:rPr>
                <w:delText>理论学习：</w:delText>
              </w:r>
              <w:commentRangeEnd w:id="54"/>
              <w:r w:rsidR="00E73F7B" w:rsidDel="00EA5848">
                <w:rPr>
                  <w:rStyle w:val="a6"/>
                </w:rPr>
                <w:commentReference w:id="54"/>
              </w:r>
            </w:del>
          </w:p>
          <w:p w14:paraId="4474714B" w14:textId="77777777" w:rsidR="00AE37AA" w:rsidRPr="0084330F" w:rsidDel="00EA5848" w:rsidRDefault="0084330F" w:rsidP="0076642E">
            <w:pPr>
              <w:rPr>
                <w:del w:id="56" w:author="Microsoft Office 用户" w:date="2017-07-02T15:43:00Z"/>
                <w:rFonts w:ascii="微软雅黑" w:eastAsia="微软雅黑" w:hAnsi="微软雅黑" w:cs="微软雅黑"/>
                <w:sz w:val="18"/>
                <w:szCs w:val="18"/>
              </w:rPr>
            </w:pPr>
            <w:del w:id="57" w:author="Microsoft Office 用户" w:date="2017-07-02T15:43:00Z">
              <w:r w:rsidDel="00EA5848">
                <w:rPr>
                  <w:rFonts w:ascii="微软雅黑" w:eastAsia="微软雅黑" w:hAnsi="微软雅黑" w:cs="微软雅黑" w:hint="eastAsia"/>
                  <w:sz w:val="18"/>
                  <w:szCs w:val="18"/>
                </w:rPr>
                <w:delText>《</w:delText>
              </w:r>
              <w:r w:rsidR="00C01231" w:rsidDel="00EA5848">
                <w:rPr>
                  <w:rFonts w:ascii="微软雅黑" w:eastAsia="微软雅黑" w:hAnsi="微软雅黑" w:cs="微软雅黑" w:hint="eastAsia"/>
                  <w:sz w:val="18"/>
                  <w:szCs w:val="18"/>
                </w:rPr>
                <w:delText>启示录</w:delText>
              </w:r>
              <w:r w:rsidDel="00EA5848">
                <w:rPr>
                  <w:rFonts w:ascii="微软雅黑" w:eastAsia="微软雅黑" w:hAnsi="微软雅黑" w:cs="微软雅黑" w:hint="eastAsia"/>
                  <w:sz w:val="18"/>
                  <w:szCs w:val="18"/>
                </w:rPr>
                <w:delText>》</w:delText>
              </w:r>
              <w:r w:rsidR="00436690" w:rsidDel="00EA5848">
                <w:rPr>
                  <w:rFonts w:ascii="微软雅黑" w:eastAsia="微软雅黑" w:hAnsi="微软雅黑" w:cs="微软雅黑" w:hint="eastAsia"/>
                  <w:sz w:val="18"/>
                  <w:szCs w:val="18"/>
                </w:rPr>
                <w:delText>、</w:delText>
              </w:r>
              <w:r w:rsidDel="00EA5848">
                <w:rPr>
                  <w:rFonts w:ascii="微软雅黑" w:eastAsia="微软雅黑" w:hAnsi="微软雅黑" w:cs="微软雅黑" w:hint="eastAsia"/>
                  <w:sz w:val="18"/>
                  <w:szCs w:val="18"/>
                </w:rPr>
                <w:delText>《</w:delText>
              </w:r>
              <w:r w:rsidR="0045752F" w:rsidDel="00EA5848">
                <w:rPr>
                  <w:rFonts w:ascii="微软雅黑" w:eastAsia="微软雅黑" w:hAnsi="微软雅黑" w:cs="微软雅黑" w:hint="eastAsia"/>
                  <w:sz w:val="18"/>
                  <w:szCs w:val="18"/>
                </w:rPr>
                <w:delText>运营前线</w:delText>
              </w:r>
              <w:r w:rsidDel="00EA5848">
                <w:rPr>
                  <w:rFonts w:ascii="微软雅黑" w:eastAsia="微软雅黑" w:hAnsi="微软雅黑" w:cs="微软雅黑" w:hint="eastAsia"/>
                  <w:sz w:val="18"/>
                  <w:szCs w:val="18"/>
                </w:rPr>
                <w:delText>》</w:delText>
              </w:r>
              <w:r w:rsidR="00436690" w:rsidDel="00EA5848">
                <w:rPr>
                  <w:rFonts w:ascii="微软雅黑" w:eastAsia="微软雅黑" w:hAnsi="微软雅黑" w:cs="微软雅黑" w:hint="eastAsia"/>
                  <w:sz w:val="18"/>
                  <w:szCs w:val="18"/>
                </w:rPr>
                <w:delText>、</w:delText>
              </w:r>
              <w:r w:rsidDel="00EA5848">
                <w:rPr>
                  <w:rFonts w:ascii="微软雅黑" w:eastAsia="微软雅黑" w:hAnsi="微软雅黑" w:cs="微软雅黑" w:hint="eastAsia"/>
                  <w:sz w:val="18"/>
                  <w:szCs w:val="18"/>
                </w:rPr>
                <w:delText>《</w:delText>
              </w:r>
              <w:r w:rsidR="00E06F9D" w:rsidDel="00EA5848">
                <w:rPr>
                  <w:rFonts w:ascii="微软雅黑" w:eastAsia="微软雅黑" w:hAnsi="微软雅黑" w:cs="微软雅黑" w:hint="eastAsia"/>
                  <w:sz w:val="18"/>
                  <w:szCs w:val="18"/>
                </w:rPr>
                <w:delText>乌合之众</w:delText>
              </w:r>
              <w:r w:rsidDel="00EA5848">
                <w:rPr>
                  <w:rFonts w:ascii="微软雅黑" w:eastAsia="微软雅黑" w:hAnsi="微软雅黑" w:cs="微软雅黑" w:hint="eastAsia"/>
                  <w:sz w:val="18"/>
                  <w:szCs w:val="18"/>
                </w:rPr>
                <w:delText>》</w:delText>
              </w:r>
              <w:r w:rsidR="004163A5" w:rsidDel="00EA5848">
                <w:rPr>
                  <w:rFonts w:ascii="微软雅黑" w:eastAsia="微软雅黑" w:hAnsi="微软雅黑" w:cs="微软雅黑" w:hint="eastAsia"/>
                  <w:sz w:val="18"/>
                  <w:szCs w:val="18"/>
                </w:rPr>
                <w:delText>、</w:delText>
              </w:r>
              <w:r w:rsidR="009D4975" w:rsidDel="00EA5848">
                <w:rPr>
                  <w:rFonts w:ascii="微软雅黑" w:eastAsia="微软雅黑" w:hAnsi="微软雅黑" w:cs="微软雅黑" w:hint="eastAsia"/>
                  <w:sz w:val="18"/>
                  <w:szCs w:val="18"/>
                </w:rPr>
                <w:delText>《微信运营之光》、《</w:delText>
              </w:r>
              <w:r w:rsidR="00DD7883" w:rsidDel="00EA5848">
                <w:rPr>
                  <w:rFonts w:ascii="微软雅黑" w:eastAsia="微软雅黑" w:hAnsi="微软雅黑" w:cs="微软雅黑" w:hint="eastAsia"/>
                  <w:sz w:val="18"/>
                  <w:szCs w:val="18"/>
                </w:rPr>
                <w:delText>数据分析</w:delText>
              </w:r>
              <w:r w:rsidR="009D4975" w:rsidDel="00EA5848">
                <w:rPr>
                  <w:rFonts w:ascii="微软雅黑" w:eastAsia="微软雅黑" w:hAnsi="微软雅黑" w:cs="微软雅黑" w:hint="eastAsia"/>
                  <w:sz w:val="18"/>
                  <w:szCs w:val="18"/>
                </w:rPr>
                <w:delText>》</w:delText>
              </w:r>
              <w:r w:rsidR="00DD7883" w:rsidDel="00EA5848">
                <w:rPr>
                  <w:rFonts w:ascii="微软雅黑" w:eastAsia="微软雅黑" w:hAnsi="微软雅黑" w:cs="微软雅黑" w:hint="eastAsia"/>
                  <w:sz w:val="18"/>
                  <w:szCs w:val="18"/>
                </w:rPr>
                <w:delText>、</w:delText>
              </w:r>
              <w:r w:rsidR="00E62DB3" w:rsidDel="00EA5848">
                <w:rPr>
                  <w:rFonts w:ascii="微软雅黑" w:eastAsia="微软雅黑" w:hAnsi="微软雅黑" w:cs="微软雅黑" w:hint="eastAsia"/>
                  <w:sz w:val="18"/>
                  <w:szCs w:val="18"/>
                </w:rPr>
                <w:delText>《全球一流文案</w:delText>
              </w:r>
              <w:r w:rsidR="00A839AD" w:rsidDel="00EA5848">
                <w:rPr>
                  <w:rFonts w:ascii="微软雅黑" w:eastAsia="微软雅黑" w:hAnsi="微软雅黑" w:cs="微软雅黑" w:hint="eastAsia"/>
                  <w:sz w:val="18"/>
                  <w:szCs w:val="18"/>
                </w:rPr>
                <w:delText>》</w:delText>
              </w:r>
            </w:del>
          </w:p>
        </w:tc>
      </w:tr>
      <w:tr w:rsidR="0057518E" w14:paraId="27995C84" w14:textId="77777777" w:rsidTr="00105846">
        <w:trPr>
          <w:trHeight w:val="947"/>
        </w:trPr>
        <w:tc>
          <w:tcPr>
            <w:tcW w:w="11245" w:type="dxa"/>
            <w:gridSpan w:val="2"/>
          </w:tcPr>
          <w:p w14:paraId="7E874CC7" w14:textId="5B19005C" w:rsidR="0057518E" w:rsidRDefault="0057518E" w:rsidP="0076642E">
            <w:pPr>
              <w:shd w:val="clear" w:color="auto" w:fill="E0E0E0"/>
              <w:rPr>
                <w:rFonts w:ascii="微软雅黑" w:eastAsia="微软雅黑" w:hAnsi="微软雅黑" w:cs="微软雅黑"/>
                <w:b/>
                <w:bCs/>
                <w:color w:val="0000FF"/>
                <w:sz w:val="18"/>
                <w:szCs w:val="18"/>
              </w:rPr>
            </w:pPr>
            <w:r>
              <w:rPr>
                <w:rFonts w:ascii="微软雅黑" w:eastAsia="微软雅黑" w:hAnsi="微软雅黑" w:cs="微软雅黑" w:hint="eastAsia"/>
                <w:b/>
                <w:bCs/>
                <w:color w:val="0000FF"/>
                <w:sz w:val="18"/>
                <w:szCs w:val="18"/>
              </w:rPr>
              <w:t>项目经历：</w:t>
            </w:r>
          </w:p>
          <w:p w14:paraId="339D9B30" w14:textId="771A1B0E" w:rsidR="0057518E" w:rsidRDefault="0057518E" w:rsidP="0057518E">
            <w:pPr>
              <w:rPr>
                <w:rFonts w:ascii="微软雅黑" w:eastAsia="微软雅黑" w:hAnsi="微软雅黑" w:cs="微软雅黑"/>
                <w:sz w:val="18"/>
                <w:szCs w:val="18"/>
              </w:rPr>
            </w:pPr>
            <w:r>
              <w:rPr>
                <w:rFonts w:ascii="微软雅黑" w:eastAsia="微软雅黑" w:hAnsi="微软雅黑" w:cs="微软雅黑" w:hint="eastAsia"/>
                <w:sz w:val="18"/>
                <w:szCs w:val="18"/>
              </w:rPr>
              <w:t xml:space="preserve">◆   </w:t>
            </w:r>
            <w:r w:rsidR="002A445B" w:rsidRPr="00A161D5">
              <w:rPr>
                <w:rFonts w:ascii="微软雅黑" w:eastAsia="微软雅黑" w:hAnsi="微软雅黑" w:cs="微软雅黑" w:hint="eastAsia"/>
                <w:b/>
                <w:sz w:val="18"/>
                <w:szCs w:val="18"/>
              </w:rPr>
              <w:t>视频监控租赁</w:t>
            </w:r>
            <w:r w:rsidR="007D3C6B">
              <w:rPr>
                <w:rFonts w:ascii="微软雅黑" w:eastAsia="微软雅黑" w:hAnsi="微软雅黑" w:cs="微软雅黑" w:hint="eastAsia"/>
                <w:b/>
                <w:sz w:val="18"/>
                <w:szCs w:val="18"/>
              </w:rPr>
              <w:t xml:space="preserve">              </w:t>
            </w:r>
            <w:r w:rsidRPr="00B666BF">
              <w:rPr>
                <w:rFonts w:ascii="微软雅黑" w:eastAsia="微软雅黑" w:hAnsi="微软雅黑" w:cs="微软雅黑" w:hint="eastAsia"/>
                <w:b/>
                <w:sz w:val="18"/>
                <w:szCs w:val="18"/>
              </w:rPr>
              <w:t>单位：</w:t>
            </w:r>
            <w:r>
              <w:rPr>
                <w:rFonts w:ascii="微软雅黑" w:eastAsia="微软雅黑" w:hAnsi="微软雅黑" w:cs="微软雅黑" w:hint="eastAsia"/>
                <w:b/>
                <w:sz w:val="18"/>
                <w:szCs w:val="18"/>
              </w:rPr>
              <w:t>苏美达国际技术贸易有限公司</w:t>
            </w:r>
            <w:r w:rsidRPr="00B666BF">
              <w:rPr>
                <w:rFonts w:ascii="微软雅黑" w:eastAsia="微软雅黑" w:hAnsi="微软雅黑" w:cs="微软雅黑" w:hint="eastAsia"/>
                <w:b/>
                <w:sz w:val="18"/>
                <w:szCs w:val="18"/>
              </w:rPr>
              <w:t xml:space="preserve">    </w:t>
            </w:r>
            <w:r>
              <w:rPr>
                <w:rFonts w:ascii="微软雅黑" w:eastAsia="微软雅黑" w:hAnsi="微软雅黑" w:cs="微软雅黑" w:hint="eastAsia"/>
                <w:b/>
                <w:sz w:val="18"/>
                <w:szCs w:val="18"/>
              </w:rPr>
              <w:t xml:space="preserve">        主要职责：</w:t>
            </w:r>
            <w:r w:rsidR="007D3C6B">
              <w:rPr>
                <w:rFonts w:ascii="微软雅黑" w:eastAsia="微软雅黑" w:hAnsi="微软雅黑" w:cs="微软雅黑" w:hint="eastAsia"/>
                <w:b/>
                <w:sz w:val="18"/>
                <w:szCs w:val="18"/>
              </w:rPr>
              <w:t>招标</w:t>
            </w:r>
            <w:r w:rsidR="00FF0B18">
              <w:rPr>
                <w:rFonts w:ascii="微软雅黑" w:eastAsia="微软雅黑" w:hAnsi="微软雅黑" w:cs="微软雅黑" w:hint="eastAsia"/>
                <w:b/>
                <w:sz w:val="18"/>
                <w:szCs w:val="18"/>
              </w:rPr>
              <w:t>代理</w:t>
            </w:r>
            <w:r w:rsidRPr="00B666BF">
              <w:rPr>
                <w:rFonts w:ascii="微软雅黑" w:eastAsia="微软雅黑" w:hAnsi="微软雅黑" w:cs="微软雅黑" w:hint="eastAsia"/>
                <w:b/>
                <w:sz w:val="18"/>
                <w:szCs w:val="18"/>
              </w:rPr>
              <w:t xml:space="preserve">   </w:t>
            </w:r>
            <w:r>
              <w:rPr>
                <w:rFonts w:ascii="微软雅黑" w:eastAsia="微软雅黑" w:hAnsi="微软雅黑" w:cs="微软雅黑" w:hint="eastAsia"/>
                <w:b/>
                <w:sz w:val="18"/>
                <w:szCs w:val="18"/>
              </w:rPr>
              <w:t xml:space="preserve">        </w:t>
            </w:r>
            <w:r w:rsidRPr="000B6D16">
              <w:rPr>
                <w:rFonts w:ascii="微软雅黑" w:eastAsia="微软雅黑" w:hAnsi="微软雅黑" w:cs="微软雅黑" w:hint="eastAsia"/>
                <w:b/>
                <w:sz w:val="18"/>
                <w:szCs w:val="18"/>
              </w:rPr>
              <w:t>201</w:t>
            </w:r>
            <w:r w:rsidR="003B4ACE">
              <w:rPr>
                <w:rFonts w:ascii="微软雅黑" w:eastAsia="微软雅黑" w:hAnsi="微软雅黑" w:cs="微软雅黑" w:hint="eastAsia"/>
                <w:b/>
                <w:sz w:val="18"/>
                <w:szCs w:val="18"/>
              </w:rPr>
              <w:t>7</w:t>
            </w:r>
            <w:r w:rsidRPr="000B6D16">
              <w:rPr>
                <w:rFonts w:ascii="微软雅黑" w:eastAsia="微软雅黑" w:hAnsi="微软雅黑" w:cs="微软雅黑"/>
                <w:b/>
                <w:sz w:val="18"/>
                <w:szCs w:val="18"/>
              </w:rPr>
              <w:t>.</w:t>
            </w:r>
            <w:r w:rsidRPr="000B6D16">
              <w:rPr>
                <w:rFonts w:ascii="微软雅黑" w:eastAsia="微软雅黑" w:hAnsi="微软雅黑" w:cs="微软雅黑" w:hint="eastAsia"/>
                <w:b/>
                <w:sz w:val="18"/>
                <w:szCs w:val="18"/>
              </w:rPr>
              <w:t>0</w:t>
            </w:r>
            <w:r w:rsidR="003B4ACE">
              <w:rPr>
                <w:rFonts w:ascii="微软雅黑" w:eastAsia="微软雅黑" w:hAnsi="微软雅黑" w:cs="微软雅黑" w:hint="eastAsia"/>
                <w:b/>
                <w:sz w:val="18"/>
                <w:szCs w:val="18"/>
              </w:rPr>
              <w:t>5</w:t>
            </w:r>
            <w:r w:rsidRPr="000B6D16">
              <w:rPr>
                <w:rFonts w:ascii="微软雅黑" w:eastAsia="微软雅黑" w:hAnsi="微软雅黑" w:cs="微软雅黑" w:hint="eastAsia"/>
                <w:b/>
                <w:sz w:val="18"/>
                <w:szCs w:val="18"/>
              </w:rPr>
              <w:t>-</w:t>
            </w:r>
            <w:r w:rsidR="003B4ACE">
              <w:rPr>
                <w:rFonts w:ascii="微软雅黑" w:eastAsia="微软雅黑" w:hAnsi="微软雅黑" w:cs="微软雅黑" w:hint="eastAsia"/>
                <w:b/>
                <w:sz w:val="18"/>
                <w:szCs w:val="18"/>
              </w:rPr>
              <w:t>2017.07</w:t>
            </w:r>
          </w:p>
          <w:p w14:paraId="405753AF" w14:textId="2F0F76E7" w:rsidR="0057518E" w:rsidRDefault="0057518E" w:rsidP="0057518E">
            <w:pPr>
              <w:ind w:firstLine="360"/>
              <w:rPr>
                <w:rFonts w:ascii="微软雅黑" w:eastAsia="微软雅黑" w:hAnsi="微软雅黑" w:cs="微软雅黑" w:hint="eastAsia"/>
                <w:sz w:val="18"/>
                <w:szCs w:val="18"/>
              </w:rPr>
            </w:pPr>
            <w:r>
              <w:rPr>
                <w:rFonts w:ascii="微软雅黑" w:eastAsia="微软雅黑" w:hAnsi="微软雅黑" w:cs="微软雅黑" w:hint="eastAsia"/>
                <w:sz w:val="18"/>
                <w:szCs w:val="18"/>
              </w:rPr>
              <w:t>背景及目标：</w:t>
            </w:r>
            <w:r>
              <w:rPr>
                <w:rFonts w:ascii="微软雅黑" w:eastAsia="微软雅黑" w:hAnsi="微软雅黑" w:cs="微软雅黑"/>
                <w:sz w:val="18"/>
                <w:szCs w:val="18"/>
              </w:rPr>
              <w:t xml:space="preserve"> </w:t>
            </w:r>
            <w:r w:rsidR="00AB1A61">
              <w:rPr>
                <w:rFonts w:ascii="微软雅黑" w:eastAsia="微软雅黑" w:hAnsi="微软雅黑" w:cs="微软雅黑" w:hint="eastAsia"/>
                <w:sz w:val="18"/>
                <w:szCs w:val="18"/>
              </w:rPr>
              <w:t>受</w:t>
            </w:r>
            <w:r w:rsidR="007D3C6B">
              <w:rPr>
                <w:rFonts w:ascii="微软雅黑" w:eastAsia="微软雅黑" w:hAnsi="微软雅黑" w:cs="微软雅黑" w:hint="eastAsia"/>
                <w:sz w:val="18"/>
                <w:szCs w:val="18"/>
              </w:rPr>
              <w:t>秦淮公安局委托，为其</w:t>
            </w:r>
            <w:r w:rsidR="008807E9">
              <w:rPr>
                <w:rFonts w:ascii="微软雅黑" w:eastAsia="微软雅黑" w:hAnsi="微软雅黑" w:cs="微软雅黑" w:hint="eastAsia"/>
                <w:sz w:val="18"/>
                <w:szCs w:val="18"/>
              </w:rPr>
              <w:t>依法组织政府采购活动挑选合适的供应商进行路段监控摄像机等安防设备安装服务；</w:t>
            </w:r>
          </w:p>
          <w:p w14:paraId="713232D8" w14:textId="044079F4" w:rsidR="0057518E" w:rsidRPr="00A161D5" w:rsidRDefault="0057518E" w:rsidP="0057518E">
            <w:pPr>
              <w:ind w:firstLine="360"/>
              <w:rPr>
                <w:rFonts w:ascii="微软雅黑" w:eastAsia="微软雅黑" w:hAnsi="微软雅黑" w:cs="微软雅黑" w:hint="eastAsia"/>
                <w:bCs/>
                <w:color w:val="000000"/>
                <w:sz w:val="18"/>
                <w:szCs w:val="18"/>
              </w:rPr>
            </w:pPr>
            <w:r>
              <w:rPr>
                <w:rFonts w:ascii="微软雅黑" w:eastAsia="微软雅黑" w:hAnsi="微软雅黑" w:cs="微软雅黑" w:hint="eastAsia"/>
                <w:sz w:val="18"/>
                <w:szCs w:val="18"/>
              </w:rPr>
              <w:t>策划及实施：</w:t>
            </w:r>
            <w:r w:rsidRPr="003F59A2">
              <w:rPr>
                <w:rFonts w:ascii="微软雅黑" w:eastAsia="微软雅黑" w:hAnsi="微软雅黑" w:cs="微软雅黑"/>
                <w:b/>
                <w:bCs/>
                <w:color w:val="000000"/>
                <w:sz w:val="18"/>
                <w:szCs w:val="18"/>
              </w:rPr>
              <w:t xml:space="preserve"> </w:t>
            </w:r>
            <w:r w:rsidR="008807E9" w:rsidRPr="00A161D5">
              <w:rPr>
                <w:rFonts w:ascii="微软雅黑" w:eastAsia="微软雅黑" w:hAnsi="微软雅黑" w:cs="微软雅黑" w:hint="eastAsia"/>
                <w:bCs/>
                <w:color w:val="000000"/>
                <w:sz w:val="18"/>
                <w:szCs w:val="18"/>
              </w:rPr>
              <w:t>了解安防产品</w:t>
            </w:r>
            <w:r w:rsidR="00413F7B" w:rsidRPr="00A161D5">
              <w:rPr>
                <w:rFonts w:ascii="微软雅黑" w:eastAsia="微软雅黑" w:hAnsi="微软雅黑" w:cs="微软雅黑" w:hint="eastAsia"/>
                <w:bCs/>
                <w:color w:val="000000"/>
                <w:sz w:val="18"/>
                <w:szCs w:val="18"/>
              </w:rPr>
              <w:t>相关品牌，</w:t>
            </w:r>
            <w:r w:rsidR="00A161D5" w:rsidRPr="00A161D5">
              <w:rPr>
                <w:rFonts w:ascii="微软雅黑" w:eastAsia="微软雅黑" w:hAnsi="微软雅黑" w:cs="微软雅黑" w:hint="eastAsia"/>
                <w:bCs/>
                <w:color w:val="000000"/>
                <w:sz w:val="18"/>
                <w:szCs w:val="18"/>
              </w:rPr>
              <w:t>同行业竞品分析及用户需求考察，</w:t>
            </w:r>
            <w:r w:rsidR="00413F7B" w:rsidRPr="00A161D5">
              <w:rPr>
                <w:rFonts w:ascii="微软雅黑" w:eastAsia="微软雅黑" w:hAnsi="微软雅黑" w:cs="微软雅黑" w:hint="eastAsia"/>
                <w:bCs/>
                <w:color w:val="000000"/>
                <w:sz w:val="18"/>
                <w:szCs w:val="18"/>
              </w:rPr>
              <w:t>编制招标</w:t>
            </w:r>
            <w:r w:rsidR="008807E9" w:rsidRPr="00A161D5">
              <w:rPr>
                <w:rFonts w:ascii="微软雅黑" w:eastAsia="微软雅黑" w:hAnsi="微软雅黑" w:cs="微软雅黑" w:hint="eastAsia"/>
                <w:bCs/>
                <w:color w:val="000000"/>
                <w:sz w:val="18"/>
                <w:szCs w:val="18"/>
              </w:rPr>
              <w:t>文件，</w:t>
            </w:r>
            <w:r w:rsidR="00413F7B" w:rsidRPr="00A161D5">
              <w:rPr>
                <w:rFonts w:ascii="微软雅黑" w:eastAsia="微软雅黑" w:hAnsi="微软雅黑" w:cs="微软雅黑" w:hint="eastAsia"/>
                <w:bCs/>
                <w:color w:val="000000"/>
                <w:sz w:val="18"/>
                <w:szCs w:val="18"/>
              </w:rPr>
              <w:t>组织开标、评标、定标等事项；</w:t>
            </w:r>
          </w:p>
          <w:p w14:paraId="2DD5733E" w14:textId="21EBB695" w:rsidR="0057518E" w:rsidRDefault="0057518E" w:rsidP="0057518E">
            <w:pPr>
              <w:ind w:firstLine="360"/>
              <w:rPr>
                <w:rFonts w:ascii="微软雅黑" w:eastAsia="微软雅黑" w:hAnsi="微软雅黑" w:cs="微软雅黑" w:hint="eastAsia"/>
                <w:sz w:val="18"/>
                <w:szCs w:val="18"/>
              </w:rPr>
            </w:pPr>
            <w:r>
              <w:rPr>
                <w:rFonts w:ascii="微软雅黑" w:eastAsia="微软雅黑" w:hAnsi="微软雅黑" w:cs="微软雅黑" w:hint="eastAsia"/>
                <w:sz w:val="18"/>
                <w:szCs w:val="18"/>
              </w:rPr>
              <w:t>成果及收获：</w:t>
            </w:r>
            <w:r>
              <w:rPr>
                <w:rFonts w:ascii="微软雅黑" w:eastAsia="微软雅黑" w:hAnsi="微软雅黑" w:cs="微软雅黑"/>
                <w:sz w:val="18"/>
                <w:szCs w:val="18"/>
              </w:rPr>
              <w:t xml:space="preserve"> </w:t>
            </w:r>
            <w:r w:rsidR="00BA4439">
              <w:rPr>
                <w:rFonts w:ascii="微软雅黑" w:eastAsia="微软雅黑" w:hAnsi="微软雅黑" w:cs="微软雅黑" w:hint="eastAsia"/>
                <w:sz w:val="18"/>
                <w:szCs w:val="18"/>
              </w:rPr>
              <w:t>熟悉了视频监控类安防产品的市场合作及运用，成功采购用户满意的供应商；</w:t>
            </w:r>
          </w:p>
          <w:p w14:paraId="389349C0" w14:textId="72A92684" w:rsidR="00A161D5" w:rsidRPr="00A161D5" w:rsidRDefault="00A161D5" w:rsidP="00A161D5">
            <w:pPr>
              <w:pStyle w:val="af1"/>
              <w:numPr>
                <w:ilvl w:val="0"/>
                <w:numId w:val="4"/>
              </w:numPr>
              <w:ind w:firstLineChars="0"/>
              <w:rPr>
                <w:rFonts w:ascii="微软雅黑" w:eastAsia="微软雅黑" w:hAnsi="微软雅黑" w:cs="微软雅黑" w:hint="eastAsia"/>
                <w:bCs/>
                <w:sz w:val="18"/>
                <w:szCs w:val="18"/>
              </w:rPr>
            </w:pPr>
            <w:r w:rsidRPr="00A161D5">
              <w:rPr>
                <w:rFonts w:ascii="微软雅黑" w:eastAsia="微软雅黑" w:hAnsi="微软雅黑" w:cs="微软雅黑" w:hint="eastAsia"/>
                <w:b/>
                <w:bCs/>
                <w:sz w:val="18"/>
                <w:szCs w:val="18"/>
              </w:rPr>
              <w:t>老旧小区监控系统安装</w:t>
            </w:r>
            <w:r w:rsidRPr="00A161D5">
              <w:rPr>
                <w:rFonts w:ascii="微软雅黑" w:eastAsia="微软雅黑" w:hAnsi="微软雅黑" w:cs="微软雅黑" w:hint="eastAsia"/>
                <w:bCs/>
                <w:sz w:val="18"/>
                <w:szCs w:val="18"/>
              </w:rPr>
              <w:t xml:space="preserve">      </w:t>
            </w:r>
            <w:r w:rsidRPr="00A161D5">
              <w:rPr>
                <w:rFonts w:ascii="微软雅黑" w:eastAsia="微软雅黑" w:hAnsi="微软雅黑" w:cs="微软雅黑" w:hint="eastAsia"/>
                <w:b/>
                <w:bCs/>
                <w:sz w:val="18"/>
                <w:szCs w:val="18"/>
              </w:rPr>
              <w:t>单位：苏美达国际技术贸易有限公司</w:t>
            </w:r>
            <w:r w:rsidRPr="00A161D5">
              <w:rPr>
                <w:rFonts w:ascii="微软雅黑" w:eastAsia="微软雅黑" w:hAnsi="微软雅黑" w:cs="微软雅黑" w:hint="eastAsia"/>
                <w:bCs/>
                <w:sz w:val="18"/>
                <w:szCs w:val="18"/>
              </w:rPr>
              <w:t xml:space="preserve">            </w:t>
            </w:r>
            <w:r w:rsidRPr="00A161D5">
              <w:rPr>
                <w:rFonts w:ascii="微软雅黑" w:eastAsia="微软雅黑" w:hAnsi="微软雅黑" w:cs="微软雅黑" w:hint="eastAsia"/>
                <w:b/>
                <w:bCs/>
                <w:sz w:val="18"/>
                <w:szCs w:val="18"/>
              </w:rPr>
              <w:t>主要职责：招标代理</w:t>
            </w:r>
            <w:r w:rsidR="003B4ACE">
              <w:rPr>
                <w:rFonts w:ascii="微软雅黑" w:eastAsia="微软雅黑" w:hAnsi="微软雅黑" w:cs="微软雅黑" w:hint="eastAsia"/>
                <w:b/>
                <w:bCs/>
                <w:sz w:val="18"/>
                <w:szCs w:val="18"/>
              </w:rPr>
              <w:t xml:space="preserve">           2016.11-2016.12</w:t>
            </w:r>
          </w:p>
          <w:p w14:paraId="5735262D" w14:textId="69B08ECB" w:rsidR="00A161D5" w:rsidRDefault="00A161D5" w:rsidP="008807E9">
            <w:pPr>
              <w:ind w:firstLine="360"/>
              <w:rPr>
                <w:rFonts w:ascii="微软雅黑" w:eastAsia="微软雅黑" w:hAnsi="微软雅黑" w:cs="微软雅黑" w:hint="eastAsia"/>
                <w:bCs/>
                <w:sz w:val="18"/>
                <w:szCs w:val="18"/>
              </w:rPr>
            </w:pPr>
            <w:r>
              <w:rPr>
                <w:rFonts w:ascii="微软雅黑" w:eastAsia="微软雅黑" w:hAnsi="微软雅黑" w:cs="微软雅黑" w:hint="eastAsia"/>
                <w:bCs/>
                <w:sz w:val="18"/>
                <w:szCs w:val="18"/>
              </w:rPr>
              <w:t>背景及目标：</w:t>
            </w:r>
            <w:r w:rsidR="00802A7D">
              <w:rPr>
                <w:rFonts w:ascii="微软雅黑" w:eastAsia="微软雅黑" w:hAnsi="微软雅黑" w:cs="微软雅黑" w:hint="eastAsia"/>
                <w:bCs/>
                <w:sz w:val="18"/>
                <w:szCs w:val="18"/>
              </w:rPr>
              <w:t xml:space="preserve"> </w:t>
            </w:r>
            <w:r>
              <w:rPr>
                <w:rFonts w:ascii="微软雅黑" w:eastAsia="微软雅黑" w:hAnsi="微软雅黑" w:cs="微软雅黑" w:hint="eastAsia"/>
                <w:bCs/>
                <w:sz w:val="18"/>
                <w:szCs w:val="18"/>
              </w:rPr>
              <w:t>受玄武公安局委托，针对玄武老旧小区</w:t>
            </w:r>
            <w:r w:rsidR="00802A7D">
              <w:rPr>
                <w:rFonts w:ascii="微软雅黑" w:eastAsia="微软雅黑" w:hAnsi="微软雅黑" w:cs="微软雅黑" w:hint="eastAsia"/>
                <w:bCs/>
                <w:sz w:val="18"/>
                <w:szCs w:val="18"/>
              </w:rPr>
              <w:t>安装监控系统，保护住户生命及财产安全；</w:t>
            </w:r>
          </w:p>
          <w:p w14:paraId="267758C1" w14:textId="00C92DFD" w:rsidR="00A161D5" w:rsidRDefault="00A161D5" w:rsidP="008807E9">
            <w:pPr>
              <w:ind w:firstLine="360"/>
              <w:rPr>
                <w:rFonts w:ascii="微软雅黑" w:eastAsia="微软雅黑" w:hAnsi="微软雅黑" w:cs="微软雅黑" w:hint="eastAsia"/>
                <w:bCs/>
                <w:sz w:val="18"/>
                <w:szCs w:val="18"/>
              </w:rPr>
            </w:pPr>
            <w:r>
              <w:rPr>
                <w:rFonts w:ascii="微软雅黑" w:eastAsia="微软雅黑" w:hAnsi="微软雅黑" w:cs="微软雅黑" w:hint="eastAsia"/>
                <w:bCs/>
                <w:sz w:val="18"/>
                <w:szCs w:val="18"/>
              </w:rPr>
              <w:t>策划及实施：</w:t>
            </w:r>
            <w:r w:rsidR="00802A7D">
              <w:rPr>
                <w:rFonts w:ascii="微软雅黑" w:eastAsia="微软雅黑" w:hAnsi="微软雅黑" w:cs="微软雅黑" w:hint="eastAsia"/>
                <w:bCs/>
                <w:sz w:val="18"/>
                <w:szCs w:val="18"/>
              </w:rPr>
              <w:t xml:space="preserve"> 了解小区现有安防设施配备，现状分析，组织政府采购活动及专家评审；</w:t>
            </w:r>
          </w:p>
          <w:p w14:paraId="5D4155DF" w14:textId="37FE6F6B" w:rsidR="003B4ACE" w:rsidRDefault="003B4ACE" w:rsidP="003B4ACE">
            <w:pPr>
              <w:rPr>
                <w:rFonts w:ascii="微软雅黑" w:eastAsia="微软雅黑" w:hAnsi="微软雅黑" w:cs="微软雅黑" w:hint="eastAsia"/>
                <w:bCs/>
                <w:sz w:val="18"/>
                <w:szCs w:val="18"/>
              </w:rPr>
            </w:pPr>
            <w:r>
              <w:rPr>
                <w:rFonts w:ascii="微软雅黑" w:eastAsia="微软雅黑" w:hAnsi="微软雅黑" w:cs="微软雅黑" w:hint="eastAsia"/>
                <w:bCs/>
                <w:sz w:val="18"/>
                <w:szCs w:val="18"/>
              </w:rPr>
              <w:t xml:space="preserve">    </w:t>
            </w:r>
            <w:r w:rsidR="00A161D5">
              <w:rPr>
                <w:rFonts w:ascii="微软雅黑" w:eastAsia="微软雅黑" w:hAnsi="微软雅黑" w:cs="微软雅黑" w:hint="eastAsia"/>
                <w:bCs/>
                <w:sz w:val="18"/>
                <w:szCs w:val="18"/>
              </w:rPr>
              <w:t>成果及收获：</w:t>
            </w:r>
            <w:r w:rsidR="00802A7D">
              <w:rPr>
                <w:rFonts w:ascii="微软雅黑" w:eastAsia="微软雅黑" w:hAnsi="微软雅黑" w:cs="微软雅黑" w:hint="eastAsia"/>
                <w:bCs/>
                <w:sz w:val="18"/>
                <w:szCs w:val="18"/>
              </w:rPr>
              <w:t xml:space="preserve"> 契合小区设施旧化状况，采购了与之相对接的监控系统，</w:t>
            </w:r>
            <w:r>
              <w:rPr>
                <w:rFonts w:ascii="微软雅黑" w:eastAsia="微软雅黑" w:hAnsi="微软雅黑" w:cs="微软雅黑" w:hint="eastAsia"/>
                <w:bCs/>
                <w:sz w:val="18"/>
                <w:szCs w:val="18"/>
              </w:rPr>
              <w:t>投入使用过程中一定程度上保证了住户的人身及财产安全；</w:t>
            </w:r>
          </w:p>
          <w:p w14:paraId="507E68B2" w14:textId="410CAF8A" w:rsidR="003B4ACE" w:rsidRPr="009202A9" w:rsidRDefault="003B4ACE" w:rsidP="003B4ACE">
            <w:pPr>
              <w:rPr>
                <w:rFonts w:ascii="微软雅黑" w:eastAsia="微软雅黑" w:hAnsi="微软雅黑" w:cs="微软雅黑"/>
                <w:b/>
                <w:bCs/>
                <w:sz w:val="18"/>
                <w:szCs w:val="18"/>
              </w:rPr>
            </w:pPr>
            <w:r>
              <w:rPr>
                <w:rFonts w:ascii="微软雅黑" w:eastAsia="微软雅黑" w:hAnsi="微软雅黑" w:cs="微软雅黑" w:hint="eastAsia"/>
                <w:sz w:val="18"/>
                <w:szCs w:val="18"/>
              </w:rPr>
              <w:t xml:space="preserve">◆   </w:t>
            </w:r>
            <w:r w:rsidRPr="00FC4619">
              <w:rPr>
                <w:rFonts w:ascii="微软雅黑" w:eastAsia="微软雅黑" w:hAnsi="微软雅黑" w:cs="微软雅黑" w:hint="eastAsia"/>
                <w:b/>
                <w:sz w:val="18"/>
                <w:szCs w:val="18"/>
              </w:rPr>
              <w:t>大型显示屏采购</w:t>
            </w:r>
            <w:r w:rsidRPr="009202A9">
              <w:rPr>
                <w:rFonts w:ascii="微软雅黑" w:eastAsia="微软雅黑" w:hAnsi="微软雅黑" w:cs="微软雅黑" w:hint="eastAsia"/>
                <w:b/>
                <w:bCs/>
                <w:sz w:val="18"/>
                <w:szCs w:val="18"/>
              </w:rPr>
              <w:t xml:space="preserve">        </w:t>
            </w:r>
            <w:r>
              <w:rPr>
                <w:rFonts w:ascii="微软雅黑" w:eastAsia="微软雅黑" w:hAnsi="微软雅黑" w:cs="微软雅黑" w:hint="eastAsia"/>
                <w:b/>
                <w:bCs/>
                <w:sz w:val="18"/>
                <w:szCs w:val="18"/>
              </w:rPr>
              <w:t xml:space="preserve">    </w:t>
            </w:r>
            <w:r w:rsidRPr="009202A9">
              <w:rPr>
                <w:rFonts w:ascii="微软雅黑" w:eastAsia="微软雅黑" w:hAnsi="微软雅黑" w:cs="微软雅黑" w:hint="eastAsia"/>
                <w:b/>
                <w:bCs/>
                <w:sz w:val="18"/>
                <w:szCs w:val="18"/>
              </w:rPr>
              <w:t>单位：</w:t>
            </w:r>
            <w:r>
              <w:rPr>
                <w:rFonts w:ascii="微软雅黑" w:eastAsia="微软雅黑" w:hAnsi="微软雅黑" w:cs="微软雅黑" w:hint="eastAsia"/>
                <w:b/>
                <w:sz w:val="18"/>
                <w:szCs w:val="18"/>
              </w:rPr>
              <w:t>苏美达国际技术贸易有限公司</w:t>
            </w:r>
            <w:r w:rsidRPr="009202A9">
              <w:rPr>
                <w:rFonts w:ascii="微软雅黑" w:eastAsia="微软雅黑" w:hAnsi="微软雅黑" w:cs="微软雅黑" w:hint="eastAsia"/>
                <w:b/>
                <w:bCs/>
                <w:sz w:val="18"/>
                <w:szCs w:val="18"/>
              </w:rPr>
              <w:t xml:space="preserve">       </w:t>
            </w:r>
            <w:r>
              <w:rPr>
                <w:rFonts w:ascii="微软雅黑" w:eastAsia="微软雅黑" w:hAnsi="微软雅黑" w:cs="微软雅黑" w:hint="eastAsia"/>
                <w:b/>
                <w:bCs/>
                <w:sz w:val="18"/>
                <w:szCs w:val="18"/>
              </w:rPr>
              <w:t xml:space="preserve">     主要职责</w:t>
            </w:r>
            <w:r w:rsidRPr="009202A9">
              <w:rPr>
                <w:rFonts w:ascii="微软雅黑" w:eastAsia="微软雅黑" w:hAnsi="微软雅黑" w:cs="微软雅黑" w:hint="eastAsia"/>
                <w:b/>
                <w:bCs/>
                <w:sz w:val="18"/>
                <w:szCs w:val="18"/>
              </w:rPr>
              <w:t>：</w:t>
            </w:r>
            <w:r>
              <w:rPr>
                <w:rFonts w:ascii="微软雅黑" w:eastAsia="微软雅黑" w:hAnsi="微软雅黑" w:cs="微软雅黑" w:hint="eastAsia"/>
                <w:b/>
                <w:bCs/>
                <w:sz w:val="18"/>
                <w:szCs w:val="18"/>
              </w:rPr>
              <w:t>招标代理</w:t>
            </w:r>
            <w:r w:rsidRPr="009202A9">
              <w:rPr>
                <w:rFonts w:ascii="微软雅黑" w:eastAsia="微软雅黑" w:hAnsi="微软雅黑" w:cs="微软雅黑" w:hint="eastAsia"/>
                <w:b/>
                <w:bCs/>
                <w:sz w:val="18"/>
                <w:szCs w:val="18"/>
              </w:rPr>
              <w:t xml:space="preserve">       </w:t>
            </w:r>
            <w:r>
              <w:rPr>
                <w:rFonts w:ascii="微软雅黑" w:eastAsia="微软雅黑" w:hAnsi="微软雅黑" w:cs="微软雅黑" w:hint="eastAsia"/>
                <w:b/>
                <w:bCs/>
                <w:sz w:val="18"/>
                <w:szCs w:val="18"/>
              </w:rPr>
              <w:t xml:space="preserve">    </w:t>
            </w:r>
            <w:r w:rsidRPr="009202A9">
              <w:rPr>
                <w:rFonts w:ascii="微软雅黑" w:eastAsia="微软雅黑" w:hAnsi="微软雅黑" w:cs="微软雅黑" w:hint="eastAsia"/>
                <w:b/>
                <w:bCs/>
                <w:sz w:val="18"/>
                <w:szCs w:val="18"/>
              </w:rPr>
              <w:t>2016.</w:t>
            </w:r>
            <w:r>
              <w:rPr>
                <w:rFonts w:ascii="微软雅黑" w:eastAsia="微软雅黑" w:hAnsi="微软雅黑" w:cs="微软雅黑" w:hint="eastAsia"/>
                <w:b/>
                <w:bCs/>
                <w:sz w:val="18"/>
                <w:szCs w:val="18"/>
              </w:rPr>
              <w:t>07</w:t>
            </w:r>
            <w:r w:rsidRPr="009202A9">
              <w:rPr>
                <w:rFonts w:ascii="微软雅黑" w:eastAsia="微软雅黑" w:hAnsi="微软雅黑" w:cs="微软雅黑" w:hint="eastAsia"/>
                <w:b/>
                <w:bCs/>
                <w:sz w:val="18"/>
                <w:szCs w:val="18"/>
              </w:rPr>
              <w:t xml:space="preserve"> -</w:t>
            </w:r>
            <w:r>
              <w:rPr>
                <w:rFonts w:ascii="微软雅黑" w:eastAsia="微软雅黑" w:hAnsi="微软雅黑" w:cs="微软雅黑" w:hint="eastAsia"/>
                <w:b/>
                <w:bCs/>
                <w:sz w:val="18"/>
                <w:szCs w:val="18"/>
              </w:rPr>
              <w:t>2016.08</w:t>
            </w:r>
            <w:r w:rsidRPr="009202A9">
              <w:rPr>
                <w:rFonts w:ascii="微软雅黑" w:eastAsia="微软雅黑" w:hAnsi="微软雅黑" w:cs="微软雅黑" w:hint="eastAsia"/>
                <w:b/>
                <w:bCs/>
                <w:sz w:val="18"/>
                <w:szCs w:val="18"/>
              </w:rPr>
              <w:t xml:space="preserve"> </w:t>
            </w:r>
          </w:p>
          <w:p w14:paraId="1C835805" w14:textId="77777777" w:rsidR="003B4ACE" w:rsidRPr="00E705DF" w:rsidRDefault="003B4ACE" w:rsidP="003B4ACE">
            <w:pPr>
              <w:ind w:firstLine="360"/>
              <w:rPr>
                <w:rFonts w:ascii="微软雅黑" w:eastAsia="微软雅黑" w:hAnsi="微软雅黑" w:cs="微软雅黑" w:hint="eastAsia"/>
                <w:bCs/>
                <w:sz w:val="18"/>
                <w:szCs w:val="18"/>
              </w:rPr>
            </w:pPr>
            <w:r>
              <w:rPr>
                <w:rFonts w:ascii="微软雅黑" w:eastAsia="微软雅黑" w:hAnsi="微软雅黑" w:cs="微软雅黑" w:hint="eastAsia"/>
                <w:bCs/>
                <w:sz w:val="18"/>
                <w:szCs w:val="18"/>
              </w:rPr>
              <w:t>背景及目标</w:t>
            </w:r>
            <w:r w:rsidRPr="005307AA">
              <w:rPr>
                <w:rFonts w:ascii="微软雅黑" w:eastAsia="微软雅黑" w:hAnsi="微软雅黑" w:cs="微软雅黑" w:hint="eastAsia"/>
                <w:bCs/>
                <w:sz w:val="18"/>
                <w:szCs w:val="18"/>
              </w:rPr>
              <w:t>：</w:t>
            </w:r>
            <w:r w:rsidRPr="005307AA">
              <w:rPr>
                <w:rFonts w:ascii="微软雅黑" w:eastAsia="微软雅黑" w:hAnsi="微软雅黑" w:cs="微软雅黑"/>
                <w:bCs/>
                <w:sz w:val="18"/>
                <w:szCs w:val="18"/>
              </w:rPr>
              <w:t xml:space="preserve"> </w:t>
            </w:r>
            <w:r w:rsidRPr="00E705DF">
              <w:rPr>
                <w:rFonts w:ascii="微软雅黑" w:eastAsia="微软雅黑" w:hAnsi="微软雅黑" w:cs="微软雅黑" w:hint="eastAsia"/>
                <w:bCs/>
                <w:sz w:val="18"/>
                <w:szCs w:val="18"/>
              </w:rPr>
              <w:t>受南京市第一中学委托，为其依法组织</w:t>
            </w:r>
            <w:r>
              <w:rPr>
                <w:rFonts w:ascii="微软雅黑" w:eastAsia="微软雅黑" w:hAnsi="微软雅黑" w:cs="微软雅黑" w:hint="eastAsia"/>
                <w:bCs/>
                <w:sz w:val="18"/>
                <w:szCs w:val="18"/>
              </w:rPr>
              <w:t>政府采购</w:t>
            </w:r>
            <w:r w:rsidRPr="00E705DF">
              <w:rPr>
                <w:rFonts w:ascii="微软雅黑" w:eastAsia="微软雅黑" w:hAnsi="微软雅黑" w:cs="微软雅黑" w:hint="eastAsia"/>
                <w:bCs/>
                <w:sz w:val="18"/>
                <w:szCs w:val="18"/>
              </w:rPr>
              <w:t>活动采购价格合适、品牌良好的大型显示屏</w:t>
            </w:r>
            <w:r>
              <w:rPr>
                <w:rFonts w:ascii="微软雅黑" w:eastAsia="微软雅黑" w:hAnsi="微软雅黑" w:cs="微软雅黑" w:hint="eastAsia"/>
                <w:bCs/>
                <w:sz w:val="18"/>
                <w:szCs w:val="18"/>
              </w:rPr>
              <w:t>供学校报告厅使用；</w:t>
            </w:r>
          </w:p>
          <w:p w14:paraId="75D48C1C" w14:textId="77777777" w:rsidR="003B4ACE" w:rsidRPr="002B6EBA" w:rsidRDefault="003B4ACE" w:rsidP="003B4ACE">
            <w:pPr>
              <w:ind w:left="360"/>
              <w:rPr>
                <w:rFonts w:ascii="微软雅黑" w:eastAsia="微软雅黑" w:hAnsi="微软雅黑" w:cs="微软雅黑" w:hint="eastAsia"/>
                <w:bCs/>
                <w:sz w:val="18"/>
                <w:szCs w:val="18"/>
              </w:rPr>
            </w:pPr>
            <w:r>
              <w:rPr>
                <w:rFonts w:ascii="微软雅黑" w:eastAsia="微软雅黑" w:hAnsi="微软雅黑" w:cs="微软雅黑" w:hint="eastAsia"/>
                <w:bCs/>
                <w:sz w:val="18"/>
                <w:szCs w:val="18"/>
              </w:rPr>
              <w:t>策划及实施：</w:t>
            </w:r>
            <w:r w:rsidRPr="00E705DF">
              <w:rPr>
                <w:rFonts w:ascii="微软雅黑" w:eastAsia="微软雅黑" w:hAnsi="微软雅黑" w:cs="微软雅黑"/>
                <w:bCs/>
                <w:sz w:val="18"/>
                <w:szCs w:val="18"/>
              </w:rPr>
              <w:t xml:space="preserve"> </w:t>
            </w:r>
            <w:r w:rsidRPr="00E705DF">
              <w:rPr>
                <w:rFonts w:ascii="微软雅黑" w:eastAsia="微软雅黑" w:hAnsi="微软雅黑" w:cs="微软雅黑" w:hint="eastAsia"/>
                <w:bCs/>
                <w:sz w:val="18"/>
                <w:szCs w:val="18"/>
              </w:rPr>
              <w:t>了解用户需求，编制</w:t>
            </w:r>
            <w:r>
              <w:rPr>
                <w:rFonts w:ascii="微软雅黑" w:eastAsia="微软雅黑" w:hAnsi="微软雅黑" w:cs="微软雅黑" w:hint="eastAsia"/>
                <w:bCs/>
                <w:sz w:val="18"/>
                <w:szCs w:val="18"/>
              </w:rPr>
              <w:t>采购</w:t>
            </w:r>
            <w:r w:rsidRPr="00E705DF">
              <w:rPr>
                <w:rFonts w:ascii="微软雅黑" w:eastAsia="微软雅黑" w:hAnsi="微软雅黑" w:cs="微软雅黑" w:hint="eastAsia"/>
                <w:bCs/>
                <w:sz w:val="18"/>
                <w:szCs w:val="18"/>
              </w:rPr>
              <w:t>文件，组织</w:t>
            </w:r>
            <w:r>
              <w:rPr>
                <w:rFonts w:ascii="微软雅黑" w:eastAsia="微软雅黑" w:hAnsi="微软雅黑" w:cs="微软雅黑" w:hint="eastAsia"/>
                <w:bCs/>
                <w:sz w:val="18"/>
                <w:szCs w:val="18"/>
              </w:rPr>
              <w:t>公告</w:t>
            </w:r>
            <w:r w:rsidRPr="00E705DF">
              <w:rPr>
                <w:rFonts w:ascii="微软雅黑" w:eastAsia="微软雅黑" w:hAnsi="微软雅黑" w:cs="微软雅黑" w:hint="eastAsia"/>
                <w:bCs/>
                <w:sz w:val="18"/>
                <w:szCs w:val="18"/>
              </w:rPr>
              <w:t>、</w:t>
            </w:r>
            <w:r>
              <w:rPr>
                <w:rFonts w:ascii="微软雅黑" w:eastAsia="微软雅黑" w:hAnsi="微软雅黑" w:cs="微软雅黑" w:hint="eastAsia"/>
                <w:bCs/>
                <w:sz w:val="18"/>
                <w:szCs w:val="18"/>
              </w:rPr>
              <w:t>竞争性磋商、专家评审及成交公告；</w:t>
            </w:r>
          </w:p>
          <w:p w14:paraId="760FF545" w14:textId="77777777" w:rsidR="003B4ACE" w:rsidRDefault="003B4ACE" w:rsidP="003B4ACE">
            <w:pPr>
              <w:ind w:firstLine="360"/>
              <w:rPr>
                <w:rFonts w:ascii="微软雅黑" w:eastAsia="微软雅黑" w:hAnsi="微软雅黑" w:cs="微软雅黑" w:hint="eastAsia"/>
                <w:bCs/>
                <w:sz w:val="18"/>
                <w:szCs w:val="18"/>
              </w:rPr>
            </w:pPr>
            <w:r>
              <w:rPr>
                <w:rFonts w:ascii="微软雅黑" w:eastAsia="微软雅黑" w:hAnsi="微软雅黑" w:cs="微软雅黑" w:hint="eastAsia"/>
                <w:bCs/>
                <w:sz w:val="18"/>
                <w:szCs w:val="18"/>
              </w:rPr>
              <w:t>成果及收获</w:t>
            </w:r>
            <w:r w:rsidRPr="005307AA">
              <w:rPr>
                <w:rFonts w:ascii="微软雅黑" w:eastAsia="微软雅黑" w:hAnsi="微软雅黑" w:cs="微软雅黑" w:hint="eastAsia"/>
                <w:bCs/>
                <w:sz w:val="18"/>
                <w:szCs w:val="18"/>
              </w:rPr>
              <w:t>：</w:t>
            </w:r>
            <w:r w:rsidRPr="005307AA">
              <w:rPr>
                <w:rFonts w:ascii="微软雅黑" w:eastAsia="微软雅黑" w:hAnsi="微软雅黑" w:cs="微软雅黑"/>
                <w:bCs/>
                <w:sz w:val="18"/>
                <w:szCs w:val="18"/>
              </w:rPr>
              <w:t xml:space="preserve"> </w:t>
            </w:r>
            <w:r>
              <w:rPr>
                <w:rFonts w:ascii="微软雅黑" w:eastAsia="微软雅黑" w:hAnsi="微软雅黑" w:cs="微软雅黑" w:hint="eastAsia"/>
                <w:bCs/>
                <w:sz w:val="18"/>
                <w:szCs w:val="18"/>
              </w:rPr>
              <w:t>避免了低劣品牌低价恶性竞争，成功采购用户满意的品牌供应商；</w:t>
            </w:r>
          </w:p>
          <w:p w14:paraId="51B3E45E" w14:textId="73BD5B2B" w:rsidR="0057518E" w:rsidRPr="003B4ACE" w:rsidRDefault="0057518E" w:rsidP="003B4ACE">
            <w:pPr>
              <w:pStyle w:val="af1"/>
              <w:numPr>
                <w:ilvl w:val="0"/>
                <w:numId w:val="4"/>
              </w:numPr>
              <w:ind w:firstLineChars="0"/>
              <w:rPr>
                <w:rFonts w:ascii="微软雅黑" w:eastAsia="微软雅黑" w:hAnsi="微软雅黑" w:cs="微软雅黑"/>
                <w:sz w:val="18"/>
                <w:szCs w:val="18"/>
              </w:rPr>
            </w:pPr>
            <w:r w:rsidRPr="003B4ACE">
              <w:rPr>
                <w:rFonts w:ascii="微软雅黑" w:eastAsia="微软雅黑" w:hAnsi="微软雅黑" w:cs="微软雅黑" w:hint="eastAsia"/>
                <w:b/>
                <w:sz w:val="18"/>
                <w:szCs w:val="18"/>
              </w:rPr>
              <w:t>公司运营数据分析</w:t>
            </w:r>
            <w:r w:rsidRPr="003B4ACE">
              <w:rPr>
                <w:rFonts w:ascii="微软雅黑" w:eastAsia="微软雅黑" w:hAnsi="微软雅黑" w:cs="微软雅黑" w:hint="eastAsia"/>
                <w:sz w:val="18"/>
                <w:szCs w:val="18"/>
              </w:rPr>
              <w:t xml:space="preserve">        </w:t>
            </w:r>
            <w:r w:rsidRPr="003B4ACE">
              <w:rPr>
                <w:rFonts w:ascii="微软雅黑" w:eastAsia="微软雅黑" w:hAnsi="微软雅黑" w:cs="微软雅黑"/>
                <w:sz w:val="18"/>
                <w:szCs w:val="18"/>
              </w:rPr>
              <w:t xml:space="preserve">  </w:t>
            </w:r>
            <w:r w:rsidRPr="003B4ACE">
              <w:rPr>
                <w:rFonts w:ascii="微软雅黑" w:eastAsia="微软雅黑" w:hAnsi="微软雅黑" w:cs="微软雅黑" w:hint="eastAsia"/>
                <w:b/>
                <w:sz w:val="18"/>
                <w:szCs w:val="18"/>
              </w:rPr>
              <w:t>单位：苏美达国际技术贸易有限公司</w:t>
            </w:r>
            <w:r w:rsidRPr="003B4ACE">
              <w:rPr>
                <w:rFonts w:ascii="微软雅黑" w:eastAsia="微软雅黑" w:hAnsi="微软雅黑" w:cs="微软雅黑" w:hint="eastAsia"/>
                <w:sz w:val="18"/>
                <w:szCs w:val="18"/>
              </w:rPr>
              <w:t xml:space="preserve">       </w:t>
            </w:r>
            <w:r w:rsidRPr="003B4ACE">
              <w:rPr>
                <w:rFonts w:ascii="微软雅黑" w:eastAsia="微软雅黑" w:hAnsi="微软雅黑" w:cs="微软雅黑" w:hint="eastAsia"/>
                <w:b/>
                <w:sz w:val="18"/>
                <w:szCs w:val="18"/>
              </w:rPr>
              <w:t xml:space="preserve">     主要职责：</w:t>
            </w:r>
            <w:r w:rsidR="00FF0B18" w:rsidRPr="003B4ACE">
              <w:rPr>
                <w:rFonts w:ascii="微软雅黑" w:eastAsia="微软雅黑" w:hAnsi="微软雅黑" w:cs="微软雅黑" w:hint="eastAsia"/>
                <w:b/>
                <w:sz w:val="18"/>
                <w:szCs w:val="18"/>
              </w:rPr>
              <w:t>账目管理及</w:t>
            </w:r>
            <w:r w:rsidRPr="003B4ACE">
              <w:rPr>
                <w:rFonts w:ascii="微软雅黑" w:eastAsia="微软雅黑" w:hAnsi="微软雅黑" w:cs="微软雅黑" w:hint="eastAsia"/>
                <w:b/>
                <w:sz w:val="18"/>
                <w:szCs w:val="18"/>
              </w:rPr>
              <w:t>数据分析</w:t>
            </w:r>
            <w:r w:rsidR="00FF0B18" w:rsidRPr="003B4ACE">
              <w:rPr>
                <w:rFonts w:ascii="微软雅黑" w:eastAsia="微软雅黑" w:hAnsi="微软雅黑" w:cs="微软雅黑" w:hint="eastAsia"/>
                <w:sz w:val="18"/>
                <w:szCs w:val="18"/>
              </w:rPr>
              <w:t xml:space="preserve">  </w:t>
            </w:r>
            <w:r w:rsidRPr="003B4ACE">
              <w:rPr>
                <w:rFonts w:ascii="微软雅黑" w:eastAsia="微软雅黑" w:hAnsi="微软雅黑" w:cs="微软雅黑" w:hint="eastAsia"/>
                <w:b/>
                <w:sz w:val="18"/>
                <w:szCs w:val="18"/>
              </w:rPr>
              <w:t>2016.</w:t>
            </w:r>
            <w:r w:rsidR="003B4ACE">
              <w:rPr>
                <w:rFonts w:ascii="微软雅黑" w:eastAsia="微软雅黑" w:hAnsi="微软雅黑" w:cs="微软雅黑" w:hint="eastAsia"/>
                <w:b/>
                <w:sz w:val="18"/>
                <w:szCs w:val="18"/>
              </w:rPr>
              <w:t>07</w:t>
            </w:r>
            <w:r w:rsidRPr="003B4ACE">
              <w:rPr>
                <w:rFonts w:ascii="微软雅黑" w:eastAsia="微软雅黑" w:hAnsi="微软雅黑" w:cs="微软雅黑" w:hint="eastAsia"/>
                <w:b/>
                <w:sz w:val="18"/>
                <w:szCs w:val="18"/>
              </w:rPr>
              <w:t>-至今</w:t>
            </w:r>
          </w:p>
          <w:p w14:paraId="7D4CCEC6" w14:textId="6ADF1DF7" w:rsidR="0057518E" w:rsidRDefault="0057518E" w:rsidP="0057518E">
            <w:pPr>
              <w:ind w:left="360"/>
              <w:rPr>
                <w:rFonts w:ascii="微软雅黑" w:eastAsia="微软雅黑" w:hAnsi="微软雅黑" w:cs="微软雅黑"/>
                <w:b/>
                <w:sz w:val="18"/>
                <w:szCs w:val="18"/>
              </w:rPr>
            </w:pPr>
            <w:r>
              <w:rPr>
                <w:rFonts w:ascii="微软雅黑" w:eastAsia="微软雅黑" w:hAnsi="微软雅黑" w:cs="微软雅黑" w:hint="eastAsia"/>
                <w:sz w:val="18"/>
                <w:szCs w:val="18"/>
              </w:rPr>
              <w:t>背景及目标</w:t>
            </w:r>
            <w:r w:rsidRPr="00DE76C3">
              <w:rPr>
                <w:rFonts w:ascii="微软雅黑" w:eastAsia="微软雅黑" w:hAnsi="微软雅黑" w:cs="微软雅黑" w:hint="eastAsia"/>
                <w:sz w:val="18"/>
                <w:szCs w:val="18"/>
              </w:rPr>
              <w:t>：</w:t>
            </w:r>
            <w:r w:rsidRPr="00E12644">
              <w:rPr>
                <w:rFonts w:ascii="微软雅黑" w:eastAsia="微软雅黑" w:hAnsi="微软雅黑" w:cs="微软雅黑" w:hint="eastAsia"/>
                <w:sz w:val="18"/>
                <w:szCs w:val="18"/>
              </w:rPr>
              <w:t>进入公司后主动提</w:t>
            </w:r>
            <w:r w:rsidR="001B0141">
              <w:rPr>
                <w:rFonts w:ascii="微软雅黑" w:eastAsia="微软雅黑" w:hAnsi="微软雅黑" w:cs="微软雅黑" w:hint="eastAsia"/>
                <w:sz w:val="18"/>
                <w:szCs w:val="18"/>
              </w:rPr>
              <w:t>出及时分析公司运营数据，找出业务趋势，依据分析报告指导业务方向；</w:t>
            </w:r>
            <w:r w:rsidR="001B0141">
              <w:rPr>
                <w:rFonts w:ascii="微软雅黑" w:eastAsia="微软雅黑" w:hAnsi="微软雅黑" w:cs="微软雅黑"/>
                <w:b/>
                <w:sz w:val="18"/>
                <w:szCs w:val="18"/>
              </w:rPr>
              <w:t xml:space="preserve"> </w:t>
            </w:r>
          </w:p>
          <w:p w14:paraId="06A57FF7" w14:textId="3CB6D6DF" w:rsidR="0057518E" w:rsidRPr="00E12644" w:rsidRDefault="0057518E" w:rsidP="0057518E">
            <w:pPr>
              <w:ind w:left="360"/>
              <w:rPr>
                <w:rFonts w:ascii="微软雅黑" w:eastAsia="微软雅黑" w:hAnsi="微软雅黑" w:cs="微软雅黑"/>
                <w:sz w:val="18"/>
                <w:szCs w:val="18"/>
              </w:rPr>
            </w:pPr>
            <w:r w:rsidRPr="00E12644">
              <w:rPr>
                <w:rFonts w:ascii="微软雅黑" w:eastAsia="微软雅黑" w:hAnsi="微软雅黑" w:cs="微软雅黑" w:hint="eastAsia"/>
                <w:sz w:val="18"/>
                <w:szCs w:val="18"/>
              </w:rPr>
              <w:t>策划及实施：</w:t>
            </w:r>
            <w:r w:rsidR="00FF6E95">
              <w:rPr>
                <w:rFonts w:ascii="微软雅黑" w:eastAsia="微软雅黑" w:hAnsi="微软雅黑" w:cs="微软雅黑" w:hint="eastAsia"/>
                <w:sz w:val="18"/>
                <w:szCs w:val="18"/>
              </w:rPr>
              <w:t>保证金、服务费等款项收汇</w:t>
            </w:r>
            <w:r w:rsidR="00662475">
              <w:rPr>
                <w:rFonts w:ascii="微软雅黑" w:eastAsia="微软雅黑" w:hAnsi="微软雅黑" w:cs="微软雅黑" w:hint="eastAsia"/>
                <w:sz w:val="18"/>
                <w:szCs w:val="18"/>
              </w:rPr>
              <w:t>及数据</w:t>
            </w:r>
            <w:r w:rsidR="00FF6E95">
              <w:rPr>
                <w:rFonts w:ascii="微软雅黑" w:eastAsia="微软雅黑" w:hAnsi="微软雅黑" w:cs="微软雅黑" w:hint="eastAsia"/>
                <w:sz w:val="18"/>
                <w:szCs w:val="18"/>
              </w:rPr>
              <w:t>记录，</w:t>
            </w:r>
            <w:r w:rsidR="00DF1EE5">
              <w:rPr>
                <w:rFonts w:ascii="微软雅黑" w:eastAsia="微软雅黑" w:hAnsi="微软雅黑" w:cs="微软雅黑" w:hint="eastAsia"/>
                <w:sz w:val="18"/>
                <w:szCs w:val="18"/>
              </w:rPr>
              <w:t>每季度进行一次数据统计分析，寻找下一阶段公司业务突破口；</w:t>
            </w:r>
          </w:p>
          <w:p w14:paraId="13465AE4" w14:textId="2AE3F970" w:rsidR="0057518E" w:rsidRDefault="0057518E" w:rsidP="0057518E">
            <w:pPr>
              <w:ind w:firstLine="360"/>
              <w:rPr>
                <w:rFonts w:ascii="微软雅黑" w:eastAsia="微软雅黑" w:hAnsi="微软雅黑" w:cs="微软雅黑"/>
                <w:sz w:val="18"/>
                <w:szCs w:val="18"/>
              </w:rPr>
            </w:pPr>
            <w:r>
              <w:rPr>
                <w:rFonts w:ascii="微软雅黑" w:eastAsia="微软雅黑" w:hAnsi="微软雅黑" w:cs="微软雅黑" w:hint="eastAsia"/>
                <w:sz w:val="18"/>
                <w:szCs w:val="18"/>
              </w:rPr>
              <w:t>成果及收获</w:t>
            </w:r>
            <w:r w:rsidRPr="00DE76C3">
              <w:rPr>
                <w:rFonts w:ascii="微软雅黑" w:eastAsia="微软雅黑" w:hAnsi="微软雅黑" w:cs="微软雅黑" w:hint="eastAsia"/>
                <w:sz w:val="18"/>
                <w:szCs w:val="18"/>
              </w:rPr>
              <w:t>：及时摸清了公司运营现状</w:t>
            </w:r>
            <w:r>
              <w:rPr>
                <w:rFonts w:ascii="微软雅黑" w:eastAsia="微软雅黑" w:hAnsi="微软雅黑" w:cs="微软雅黑" w:hint="eastAsia"/>
                <w:sz w:val="18"/>
                <w:szCs w:val="18"/>
              </w:rPr>
              <w:t>，发现问题，</w:t>
            </w:r>
            <w:r w:rsidRPr="00DE76C3">
              <w:rPr>
                <w:rFonts w:ascii="微软雅黑" w:eastAsia="微软雅黑" w:hAnsi="微软雅黑" w:cs="微软雅黑" w:hint="eastAsia"/>
                <w:sz w:val="18"/>
                <w:szCs w:val="18"/>
              </w:rPr>
              <w:t>帮助公司理清业务方向</w:t>
            </w:r>
            <w:r>
              <w:rPr>
                <w:rFonts w:ascii="微软雅黑" w:eastAsia="微软雅黑" w:hAnsi="微软雅黑" w:cs="微软雅黑" w:hint="eastAsia"/>
                <w:sz w:val="18"/>
                <w:szCs w:val="18"/>
              </w:rPr>
              <w:t>，</w:t>
            </w:r>
            <w:r w:rsidRPr="00DE76C3">
              <w:rPr>
                <w:rFonts w:ascii="微软雅黑" w:eastAsia="微软雅黑" w:hAnsi="微软雅黑" w:cs="微软雅黑" w:hint="eastAsia"/>
                <w:sz w:val="18"/>
                <w:szCs w:val="18"/>
              </w:rPr>
              <w:t>提出将公司业务与互联网结合</w:t>
            </w:r>
            <w:r>
              <w:rPr>
                <w:rFonts w:ascii="微软雅黑" w:eastAsia="微软雅黑" w:hAnsi="微软雅黑" w:cs="微软雅黑" w:hint="eastAsia"/>
                <w:sz w:val="18"/>
                <w:szCs w:val="18"/>
              </w:rPr>
              <w:t>，利用互联网渠道优势</w:t>
            </w:r>
          </w:p>
          <w:p w14:paraId="57131F41" w14:textId="6EF0E310" w:rsidR="0057518E" w:rsidRPr="0057518E" w:rsidRDefault="0057518E" w:rsidP="0057518E">
            <w:pPr>
              <w:ind w:firstLine="360"/>
              <w:rPr>
                <w:rFonts w:ascii="微软雅黑" w:eastAsia="微软雅黑" w:hAnsi="微软雅黑" w:cs="微软雅黑"/>
                <w:sz w:val="18"/>
                <w:szCs w:val="18"/>
              </w:rPr>
            </w:pPr>
            <w:r>
              <w:rPr>
                <w:rFonts w:ascii="微软雅黑" w:eastAsia="微软雅黑" w:hAnsi="微软雅黑" w:cs="微软雅黑" w:hint="eastAsia"/>
                <w:sz w:val="18"/>
                <w:szCs w:val="18"/>
              </w:rPr>
              <w:t>推广业务的同时</w:t>
            </w:r>
            <w:r w:rsidRPr="00DE76C3">
              <w:rPr>
                <w:rFonts w:ascii="微软雅黑" w:eastAsia="微软雅黑" w:hAnsi="微软雅黑" w:cs="微软雅黑" w:hint="eastAsia"/>
                <w:sz w:val="18"/>
                <w:szCs w:val="18"/>
              </w:rPr>
              <w:t>减少</w:t>
            </w:r>
            <w:r>
              <w:rPr>
                <w:rFonts w:ascii="微软雅黑" w:eastAsia="微软雅黑" w:hAnsi="微软雅黑" w:cs="微软雅黑" w:hint="eastAsia"/>
                <w:sz w:val="18"/>
                <w:szCs w:val="18"/>
              </w:rPr>
              <w:t>公司</w:t>
            </w:r>
            <w:r w:rsidRPr="00DE76C3">
              <w:rPr>
                <w:rFonts w:ascii="微软雅黑" w:eastAsia="微软雅黑" w:hAnsi="微软雅黑" w:cs="微软雅黑" w:hint="eastAsia"/>
                <w:sz w:val="18"/>
                <w:szCs w:val="18"/>
              </w:rPr>
              <w:t>资源浪费</w:t>
            </w:r>
            <w:r>
              <w:rPr>
                <w:rFonts w:ascii="微软雅黑" w:eastAsia="微软雅黑" w:hAnsi="微软雅黑" w:cs="微软雅黑" w:hint="eastAsia"/>
                <w:sz w:val="18"/>
                <w:szCs w:val="18"/>
              </w:rPr>
              <w:t>。</w:t>
            </w:r>
          </w:p>
        </w:tc>
      </w:tr>
      <w:tr w:rsidR="000B13D8" w14:paraId="3C26FBB0" w14:textId="77777777" w:rsidTr="00105846">
        <w:trPr>
          <w:trHeight w:val="38"/>
        </w:trPr>
        <w:tc>
          <w:tcPr>
            <w:tcW w:w="11245" w:type="dxa"/>
            <w:gridSpan w:val="2"/>
          </w:tcPr>
          <w:p w14:paraId="6F5EF8AE" w14:textId="10506A06" w:rsidR="000B13D8" w:rsidRDefault="0057518E" w:rsidP="0076642E">
            <w:pPr>
              <w:shd w:val="clear" w:color="auto" w:fill="E0E0E0"/>
              <w:rPr>
                <w:rFonts w:ascii="微软雅黑" w:eastAsia="微软雅黑" w:hAnsi="微软雅黑" w:cs="微软雅黑"/>
                <w:b/>
                <w:bCs/>
                <w:color w:val="0000FF"/>
                <w:sz w:val="18"/>
                <w:szCs w:val="18"/>
              </w:rPr>
            </w:pPr>
            <w:r>
              <w:rPr>
                <w:rFonts w:ascii="微软雅黑" w:eastAsia="微软雅黑" w:hAnsi="微软雅黑" w:cs="微软雅黑" w:hint="eastAsia"/>
                <w:b/>
                <w:bCs/>
                <w:color w:val="0000FF"/>
                <w:sz w:val="18"/>
                <w:szCs w:val="18"/>
              </w:rPr>
              <w:t>我的优势</w:t>
            </w:r>
            <w:r w:rsidR="000B13D8">
              <w:rPr>
                <w:rFonts w:ascii="微软雅黑" w:eastAsia="微软雅黑" w:hAnsi="微软雅黑" w:cs="微软雅黑" w:hint="eastAsia"/>
                <w:b/>
                <w:bCs/>
                <w:color w:val="0000FF"/>
                <w:sz w:val="18"/>
                <w:szCs w:val="18"/>
              </w:rPr>
              <w:t>：</w:t>
            </w:r>
          </w:p>
          <w:p w14:paraId="33DB9BA9" w14:textId="77777777" w:rsidR="0057518E" w:rsidRDefault="0057518E" w:rsidP="0057518E">
            <w:pPr>
              <w:rPr>
                <w:rFonts w:ascii="微软雅黑" w:eastAsia="微软雅黑" w:hAnsi="微软雅黑" w:cs="微软雅黑"/>
                <w:sz w:val="18"/>
                <w:szCs w:val="18"/>
              </w:rPr>
            </w:pPr>
            <w:r>
              <w:rPr>
                <w:rFonts w:ascii="微软雅黑" w:eastAsia="微软雅黑" w:hAnsi="微软雅黑" w:cs="微软雅黑" w:hint="eastAsia"/>
                <w:sz w:val="18"/>
                <w:szCs w:val="18"/>
              </w:rPr>
              <w:t xml:space="preserve">◆ </w:t>
            </w:r>
            <w:r w:rsidRPr="008D6CD3">
              <w:rPr>
                <w:rFonts w:ascii="微软雅黑" w:eastAsia="微软雅黑" w:hAnsi="微软雅黑" w:cs="微软雅黑" w:hint="eastAsia"/>
                <w:sz w:val="18"/>
                <w:szCs w:val="18"/>
              </w:rPr>
              <w:t xml:space="preserve"> 执行力强</w:t>
            </w:r>
            <w:r>
              <w:rPr>
                <w:rFonts w:ascii="微软雅黑" w:eastAsia="微软雅黑" w:hAnsi="微软雅黑" w:cs="微软雅黑" w:hint="eastAsia"/>
                <w:sz w:val="18"/>
                <w:szCs w:val="18"/>
              </w:rPr>
              <w:t>、具有良好的团队合作及沟通能力</w:t>
            </w:r>
            <w:ins w:id="58" w:author="Microsoft Office 用户" w:date="2017-07-02T19:27:00Z">
              <w:r>
                <w:rPr>
                  <w:rFonts w:ascii="微软雅黑" w:eastAsia="微软雅黑" w:hAnsi="微软雅黑" w:cs="微软雅黑" w:hint="eastAsia"/>
                  <w:sz w:val="18"/>
                  <w:szCs w:val="18"/>
                </w:rPr>
                <w:t>，善于</w:t>
              </w:r>
              <w:r w:rsidRPr="005774F1">
                <w:rPr>
                  <w:rFonts w:ascii="微软雅黑" w:eastAsia="微软雅黑" w:hAnsi="微软雅黑" w:cs="微软雅黑" w:hint="eastAsia"/>
                  <w:bCs/>
                  <w:color w:val="000000"/>
                  <w:sz w:val="18"/>
                  <w:szCs w:val="18"/>
                </w:rPr>
                <w:t>风险评估，快速迭代；</w:t>
              </w:r>
            </w:ins>
            <w:r>
              <w:rPr>
                <w:rFonts w:ascii="微软雅黑" w:eastAsia="微软雅黑" w:hAnsi="微软雅黑" w:cs="微软雅黑" w:hint="eastAsia"/>
                <w:sz w:val="18"/>
                <w:szCs w:val="18"/>
              </w:rPr>
              <w:t>；</w:t>
            </w:r>
          </w:p>
          <w:p w14:paraId="4FBA60F8" w14:textId="1500FFBE" w:rsidR="00A9052B" w:rsidRPr="0057518E" w:rsidRDefault="0057518E" w:rsidP="0057518E">
            <w:pPr>
              <w:rPr>
                <w:rFonts w:ascii="微软雅黑" w:eastAsia="微软雅黑" w:hAnsi="微软雅黑" w:cs="微软雅黑"/>
                <w:sz w:val="18"/>
                <w:szCs w:val="18"/>
              </w:rPr>
            </w:pPr>
            <w:r>
              <w:rPr>
                <w:rFonts w:ascii="微软雅黑" w:eastAsia="微软雅黑" w:hAnsi="微软雅黑" w:cs="微软雅黑" w:hint="eastAsia"/>
                <w:sz w:val="18"/>
                <w:szCs w:val="18"/>
              </w:rPr>
              <w:t xml:space="preserve">◆  </w:t>
            </w:r>
            <w:r w:rsidRPr="008D6CD3">
              <w:rPr>
                <w:rFonts w:ascii="微软雅黑" w:eastAsia="微软雅黑" w:hAnsi="微软雅黑" w:cs="微软雅黑" w:hint="eastAsia"/>
                <w:sz w:val="18"/>
                <w:szCs w:val="18"/>
              </w:rPr>
              <w:t>持续关注</w:t>
            </w:r>
            <w:r>
              <w:rPr>
                <w:rFonts w:ascii="微软雅黑" w:eastAsia="微软雅黑" w:hAnsi="微软雅黑" w:cs="微软雅黑" w:hint="eastAsia"/>
                <w:sz w:val="18"/>
                <w:szCs w:val="18"/>
              </w:rPr>
              <w:t>公司</w:t>
            </w:r>
            <w:r w:rsidRPr="008D6CD3">
              <w:rPr>
                <w:rFonts w:ascii="微软雅黑" w:eastAsia="微软雅黑" w:hAnsi="微软雅黑" w:cs="微软雅黑" w:hint="eastAsia"/>
                <w:sz w:val="18"/>
                <w:szCs w:val="18"/>
              </w:rPr>
              <w:t>运营，对</w:t>
            </w:r>
            <w:r>
              <w:rPr>
                <w:rFonts w:ascii="微软雅黑" w:eastAsia="微软雅黑" w:hAnsi="微软雅黑" w:cs="微软雅黑" w:hint="eastAsia"/>
                <w:sz w:val="18"/>
                <w:szCs w:val="18"/>
              </w:rPr>
              <w:t>公司</w:t>
            </w:r>
            <w:r w:rsidRPr="008D6CD3">
              <w:rPr>
                <w:rFonts w:ascii="微软雅黑" w:eastAsia="微软雅黑" w:hAnsi="微软雅黑" w:cs="微软雅黑" w:hint="eastAsia"/>
                <w:sz w:val="18"/>
                <w:szCs w:val="18"/>
              </w:rPr>
              <w:t>运营中涉及的数据分析、产品、运营思维等有着自己的理解，关注新型商业模式；</w:t>
            </w:r>
            <w:r w:rsidRPr="0057518E">
              <w:rPr>
                <w:rFonts w:ascii="微软雅黑" w:eastAsia="微软雅黑" w:hAnsi="微软雅黑" w:cs="微软雅黑" w:hint="eastAsia"/>
                <w:sz w:val="18"/>
                <w:szCs w:val="18"/>
              </w:rPr>
              <w:t xml:space="preserve"> </w:t>
            </w:r>
          </w:p>
        </w:tc>
      </w:tr>
    </w:tbl>
    <w:p w14:paraId="3E925080" w14:textId="77777777" w:rsidR="000B13D8" w:rsidRDefault="000B13D8" w:rsidP="00CF2944"/>
    <w:sectPr w:rsidR="000B13D8" w:rsidSect="00840D22">
      <w:pgSz w:w="11906" w:h="16838"/>
      <w:pgMar w:top="720" w:right="720" w:bottom="720" w:left="720" w:header="0" w:footer="964" w:gutter="0"/>
      <w:cols w:space="720"/>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Microsoft Office 用户" w:date="2017-07-06T22:01:00Z" w:initials="Office">
    <w:p w14:paraId="44636CE7" w14:textId="760F2D3B" w:rsidR="00DA5584" w:rsidRDefault="00DA5584">
      <w:pPr>
        <w:pStyle w:val="a7"/>
      </w:pPr>
      <w:r>
        <w:rPr>
          <w:rStyle w:val="a6"/>
        </w:rPr>
        <w:annotationRef/>
      </w:r>
      <w:r>
        <w:rPr>
          <w:rFonts w:hint="eastAsia"/>
        </w:rPr>
        <w:t>要不要改成“进口贸易项目管理”</w:t>
      </w:r>
    </w:p>
  </w:comment>
  <w:comment w:id="7" w:author="Microsoft Office 用户" w:date="2017-06-25T22:08:00Z" w:initials="Office">
    <w:p w14:paraId="0FF1D58C" w14:textId="77777777" w:rsidR="00A9052B" w:rsidRDefault="00A9052B" w:rsidP="00A9052B">
      <w:pPr>
        <w:pStyle w:val="a7"/>
      </w:pPr>
      <w:r>
        <w:rPr>
          <w:rStyle w:val="a6"/>
        </w:rPr>
        <w:annotationRef/>
      </w:r>
      <w:r>
        <w:rPr>
          <w:rFonts w:hint="eastAsia"/>
        </w:rPr>
        <w:t>根据你写的岗位名称重新写吧</w:t>
      </w:r>
    </w:p>
  </w:comment>
  <w:comment w:id="34" w:author="Microsoft Office 用户" w:date="2017-07-02T15:10:00Z" w:initials="Office">
    <w:p w14:paraId="74543DCA" w14:textId="77777777" w:rsidR="00035B56" w:rsidRDefault="00035B56">
      <w:pPr>
        <w:pStyle w:val="a7"/>
      </w:pPr>
      <w:r>
        <w:rPr>
          <w:rStyle w:val="a6"/>
        </w:rPr>
        <w:annotationRef/>
      </w:r>
      <w:r w:rsidR="00EB6C03">
        <w:rPr>
          <w:rFonts w:hint="eastAsia"/>
        </w:rPr>
        <w:t>(STAR)</w:t>
      </w:r>
      <w:r>
        <w:rPr>
          <w:rFonts w:hint="eastAsia"/>
        </w:rPr>
        <w:t>移动</w:t>
      </w:r>
      <w:r w:rsidR="004C1C7F">
        <w:rPr>
          <w:rFonts w:hint="eastAsia"/>
        </w:rPr>
        <w:t>运营</w:t>
      </w:r>
      <w:r>
        <w:rPr>
          <w:rFonts w:hint="eastAsia"/>
        </w:rPr>
        <w:t>推广大使，</w:t>
      </w:r>
      <w:r w:rsidR="004C1C7F">
        <w:rPr>
          <w:rFonts w:hint="eastAsia"/>
        </w:rPr>
        <w:t>PU</w:t>
      </w:r>
      <w:r w:rsidR="004C1C7F">
        <w:rPr>
          <w:rFonts w:hint="eastAsia"/>
        </w:rPr>
        <w:t>平台运营</w:t>
      </w:r>
    </w:p>
    <w:p w14:paraId="5ED3569B" w14:textId="77777777" w:rsidR="00B4167B" w:rsidRDefault="00B4167B" w:rsidP="00B4167B">
      <w:pPr>
        <w:pStyle w:val="a7"/>
        <w:numPr>
          <w:ilvl w:val="0"/>
          <w:numId w:val="3"/>
        </w:numPr>
      </w:pPr>
      <w:r>
        <w:rPr>
          <w:rFonts w:hint="eastAsia"/>
        </w:rPr>
        <w:t>背景及目标</w:t>
      </w:r>
    </w:p>
    <w:p w14:paraId="6CAE6B9F" w14:textId="77777777" w:rsidR="00B4167B" w:rsidRDefault="00B4167B" w:rsidP="00B4167B">
      <w:pPr>
        <w:pStyle w:val="a7"/>
        <w:numPr>
          <w:ilvl w:val="0"/>
          <w:numId w:val="3"/>
        </w:numPr>
      </w:pPr>
      <w:r>
        <w:rPr>
          <w:rFonts w:hint="eastAsia"/>
        </w:rPr>
        <w:t>策划及实施</w:t>
      </w:r>
    </w:p>
    <w:p w14:paraId="7A63A181" w14:textId="77777777" w:rsidR="00B4167B" w:rsidRDefault="00B4167B" w:rsidP="00B4167B">
      <w:pPr>
        <w:pStyle w:val="a7"/>
        <w:numPr>
          <w:ilvl w:val="0"/>
          <w:numId w:val="3"/>
        </w:numPr>
      </w:pPr>
      <w:r>
        <w:rPr>
          <w:rFonts w:hint="eastAsia"/>
        </w:rPr>
        <w:t>成果及收获</w:t>
      </w:r>
    </w:p>
  </w:comment>
  <w:comment w:id="32" w:author="Microsoft Office 用户" w:date="2017-06-25T22:06:00Z" w:initials="Office">
    <w:p w14:paraId="5B37BDAF" w14:textId="77777777" w:rsidR="00A0543D" w:rsidRDefault="00A0543D">
      <w:pPr>
        <w:pStyle w:val="a7"/>
      </w:pPr>
      <w:r>
        <w:rPr>
          <w:rStyle w:val="a6"/>
        </w:rPr>
        <w:annotationRef/>
      </w:r>
      <w:r>
        <w:rPr>
          <w:rFonts w:hint="eastAsia"/>
        </w:rPr>
        <w:t>这些奖都没啥用处其实，换成担任过哪些职务，做过哪些活动并获得过荣誉，与实践关联。团支书啥的就不用写了。比如：担任中国移动校园推广大使啥啥啥的，然后简明扼要的写一个你策划的活动</w:t>
      </w:r>
    </w:p>
  </w:comment>
  <w:comment w:id="54" w:author="Microsoft Office 用户" w:date="2017-06-25T22:10:00Z" w:initials="Office">
    <w:p w14:paraId="1795D0AC" w14:textId="77777777" w:rsidR="00E73F7B" w:rsidRDefault="00E73F7B">
      <w:pPr>
        <w:pStyle w:val="a7"/>
      </w:pPr>
      <w:r>
        <w:rPr>
          <w:rStyle w:val="a6"/>
        </w:rPr>
        <w:annotationRef/>
      </w:r>
      <w:r>
        <w:rPr>
          <w:rFonts w:hint="eastAsia"/>
        </w:rPr>
        <w:t>这个理论学习删掉吧，放在这里略显单薄，可以把它整合到核心能力里面</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636CE7" w15:done="0"/>
  <w15:commentEx w15:paraId="0FF1D58C" w15:done="0"/>
  <w15:commentEx w15:paraId="7A63A181" w15:done="0"/>
  <w15:commentEx w15:paraId="5B37BDAF" w15:done="0"/>
  <w15:commentEx w15:paraId="1795D0A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B1F64F" w14:textId="77777777" w:rsidR="00EB0CC5" w:rsidRDefault="00EB0CC5" w:rsidP="00FB282F">
      <w:r>
        <w:separator/>
      </w:r>
    </w:p>
  </w:endnote>
  <w:endnote w:type="continuationSeparator" w:id="0">
    <w:p w14:paraId="51748014" w14:textId="77777777" w:rsidR="00EB0CC5" w:rsidRDefault="00EB0CC5" w:rsidP="00FB2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charset w:val="86"/>
    <w:family w:val="auto"/>
    <w:pitch w:val="variable"/>
    <w:sig w:usb0="80000287" w:usb1="28CF3C52" w:usb2="00000016" w:usb3="00000000" w:csb0="0004001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FC3A57" w14:textId="77777777" w:rsidR="00EB0CC5" w:rsidRDefault="00EB0CC5" w:rsidP="00FB282F">
      <w:r>
        <w:separator/>
      </w:r>
    </w:p>
  </w:footnote>
  <w:footnote w:type="continuationSeparator" w:id="0">
    <w:p w14:paraId="3DBAA5A5" w14:textId="77777777" w:rsidR="00EB0CC5" w:rsidRDefault="00EB0CC5" w:rsidP="00FB282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76366E"/>
    <w:multiLevelType w:val="hybridMultilevel"/>
    <w:tmpl w:val="7DE8CC8C"/>
    <w:lvl w:ilvl="0" w:tplc="C6DC7C20">
      <w:numFmt w:val="bullet"/>
      <w:lvlText w:val="◆"/>
      <w:lvlJc w:val="left"/>
      <w:pPr>
        <w:ind w:left="360" w:hanging="360"/>
      </w:pPr>
      <w:rPr>
        <w:rFonts w:ascii="微软雅黑" w:eastAsia="微软雅黑" w:hAnsi="微软雅黑" w:cs="微软雅黑"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25281E0A"/>
    <w:multiLevelType w:val="hybridMultilevel"/>
    <w:tmpl w:val="6F78B214"/>
    <w:lvl w:ilvl="0" w:tplc="025607F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485C390B"/>
    <w:multiLevelType w:val="hybridMultilevel"/>
    <w:tmpl w:val="4F9C7FD0"/>
    <w:lvl w:ilvl="0" w:tplc="C152E734">
      <w:numFmt w:val="bullet"/>
      <w:lvlText w:val="◆"/>
      <w:lvlJc w:val="left"/>
      <w:pPr>
        <w:ind w:left="360" w:hanging="360"/>
      </w:pPr>
      <w:rPr>
        <w:rFonts w:ascii="微软雅黑" w:eastAsia="微软雅黑" w:hAnsi="微软雅黑" w:cs="微软雅黑"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71C60A8A"/>
    <w:multiLevelType w:val="hybridMultilevel"/>
    <w:tmpl w:val="22940878"/>
    <w:lvl w:ilvl="0" w:tplc="B0E0348A">
      <w:numFmt w:val="bullet"/>
      <w:lvlText w:val="◆"/>
      <w:lvlJc w:val="left"/>
      <w:pPr>
        <w:ind w:left="360" w:hanging="360"/>
      </w:pPr>
      <w:rPr>
        <w:rFonts w:ascii="微软雅黑" w:eastAsia="微软雅黑" w:hAnsi="微软雅黑" w:cs="微软雅黑"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用户">
    <w15:presenceInfo w15:providerId="None" w15:userId="Microsoft Office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2"/>
  <w:displayVerticalDrawingGridEvery w:val="2"/>
  <w:noPunctuationKerning/>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DE6083"/>
    <w:rsid w:val="00003865"/>
    <w:rsid w:val="00011321"/>
    <w:rsid w:val="000133C8"/>
    <w:rsid w:val="00015094"/>
    <w:rsid w:val="00024F7D"/>
    <w:rsid w:val="00030677"/>
    <w:rsid w:val="00032FAC"/>
    <w:rsid w:val="00035B56"/>
    <w:rsid w:val="000675A5"/>
    <w:rsid w:val="00084AD8"/>
    <w:rsid w:val="0009201F"/>
    <w:rsid w:val="000927D9"/>
    <w:rsid w:val="000939E5"/>
    <w:rsid w:val="00095C5B"/>
    <w:rsid w:val="000A58BF"/>
    <w:rsid w:val="000A7770"/>
    <w:rsid w:val="000B13D8"/>
    <w:rsid w:val="000B6D16"/>
    <w:rsid w:val="000C0D97"/>
    <w:rsid w:val="000C3111"/>
    <w:rsid w:val="000D30B1"/>
    <w:rsid w:val="000D59DA"/>
    <w:rsid w:val="000E24C2"/>
    <w:rsid w:val="001048BE"/>
    <w:rsid w:val="00105846"/>
    <w:rsid w:val="001129E6"/>
    <w:rsid w:val="00136AE7"/>
    <w:rsid w:val="00136E1F"/>
    <w:rsid w:val="001419CE"/>
    <w:rsid w:val="00142A7D"/>
    <w:rsid w:val="001612AA"/>
    <w:rsid w:val="00161B28"/>
    <w:rsid w:val="0016437F"/>
    <w:rsid w:val="00166A97"/>
    <w:rsid w:val="0017761F"/>
    <w:rsid w:val="001B0141"/>
    <w:rsid w:val="001D749D"/>
    <w:rsid w:val="001E39AF"/>
    <w:rsid w:val="001E5FFB"/>
    <w:rsid w:val="001E6248"/>
    <w:rsid w:val="001F0B03"/>
    <w:rsid w:val="001F4D25"/>
    <w:rsid w:val="0020634F"/>
    <w:rsid w:val="00227388"/>
    <w:rsid w:val="002325B5"/>
    <w:rsid w:val="0024411D"/>
    <w:rsid w:val="00254D48"/>
    <w:rsid w:val="00262CA9"/>
    <w:rsid w:val="0027466A"/>
    <w:rsid w:val="00287C08"/>
    <w:rsid w:val="002A04BB"/>
    <w:rsid w:val="002A445B"/>
    <w:rsid w:val="002B6EBA"/>
    <w:rsid w:val="002C12E6"/>
    <w:rsid w:val="002C4BBD"/>
    <w:rsid w:val="002C7159"/>
    <w:rsid w:val="002E0F15"/>
    <w:rsid w:val="002E21F2"/>
    <w:rsid w:val="002E483F"/>
    <w:rsid w:val="0031525E"/>
    <w:rsid w:val="00344242"/>
    <w:rsid w:val="00350EF8"/>
    <w:rsid w:val="00370AF8"/>
    <w:rsid w:val="00376C0F"/>
    <w:rsid w:val="0037717E"/>
    <w:rsid w:val="003966C2"/>
    <w:rsid w:val="003A65AC"/>
    <w:rsid w:val="003A7325"/>
    <w:rsid w:val="003A7AF8"/>
    <w:rsid w:val="003B1BD6"/>
    <w:rsid w:val="003B49C4"/>
    <w:rsid w:val="003B4ACE"/>
    <w:rsid w:val="003B7155"/>
    <w:rsid w:val="003C2D4E"/>
    <w:rsid w:val="003D5187"/>
    <w:rsid w:val="003F59A2"/>
    <w:rsid w:val="003F7DE6"/>
    <w:rsid w:val="004016D7"/>
    <w:rsid w:val="00404DFF"/>
    <w:rsid w:val="00407A66"/>
    <w:rsid w:val="00413F7B"/>
    <w:rsid w:val="004163A5"/>
    <w:rsid w:val="00424A13"/>
    <w:rsid w:val="00433B2F"/>
    <w:rsid w:val="00436690"/>
    <w:rsid w:val="0045752F"/>
    <w:rsid w:val="0047251D"/>
    <w:rsid w:val="00474B5A"/>
    <w:rsid w:val="0048117E"/>
    <w:rsid w:val="00484515"/>
    <w:rsid w:val="00493A9A"/>
    <w:rsid w:val="004941C4"/>
    <w:rsid w:val="004B0EC8"/>
    <w:rsid w:val="004B249E"/>
    <w:rsid w:val="004C1C7F"/>
    <w:rsid w:val="004C3E78"/>
    <w:rsid w:val="004C5C80"/>
    <w:rsid w:val="004D3209"/>
    <w:rsid w:val="004D6A6E"/>
    <w:rsid w:val="004E7E42"/>
    <w:rsid w:val="005016AB"/>
    <w:rsid w:val="00530194"/>
    <w:rsid w:val="005307AA"/>
    <w:rsid w:val="00532337"/>
    <w:rsid w:val="005336F4"/>
    <w:rsid w:val="00536786"/>
    <w:rsid w:val="00536FF6"/>
    <w:rsid w:val="005543CB"/>
    <w:rsid w:val="0057518E"/>
    <w:rsid w:val="00576BD3"/>
    <w:rsid w:val="005774F1"/>
    <w:rsid w:val="00586636"/>
    <w:rsid w:val="005878D4"/>
    <w:rsid w:val="00597E8F"/>
    <w:rsid w:val="005A11B2"/>
    <w:rsid w:val="005C7259"/>
    <w:rsid w:val="005E1BBC"/>
    <w:rsid w:val="005F06BA"/>
    <w:rsid w:val="0060675D"/>
    <w:rsid w:val="006258BF"/>
    <w:rsid w:val="00632807"/>
    <w:rsid w:val="00634F9E"/>
    <w:rsid w:val="00662475"/>
    <w:rsid w:val="00685794"/>
    <w:rsid w:val="00686B7D"/>
    <w:rsid w:val="006974DD"/>
    <w:rsid w:val="006A1AE6"/>
    <w:rsid w:val="006A32AC"/>
    <w:rsid w:val="006B65AB"/>
    <w:rsid w:val="00705466"/>
    <w:rsid w:val="007105F1"/>
    <w:rsid w:val="0071559F"/>
    <w:rsid w:val="00722A37"/>
    <w:rsid w:val="0076642E"/>
    <w:rsid w:val="00772973"/>
    <w:rsid w:val="0077361C"/>
    <w:rsid w:val="007A27D8"/>
    <w:rsid w:val="007B0339"/>
    <w:rsid w:val="007B0391"/>
    <w:rsid w:val="007D3C6B"/>
    <w:rsid w:val="007D6E03"/>
    <w:rsid w:val="007E0BFE"/>
    <w:rsid w:val="00802A7D"/>
    <w:rsid w:val="008321BF"/>
    <w:rsid w:val="00840242"/>
    <w:rsid w:val="00840D22"/>
    <w:rsid w:val="0084330F"/>
    <w:rsid w:val="00861D19"/>
    <w:rsid w:val="00865C5E"/>
    <w:rsid w:val="008736D7"/>
    <w:rsid w:val="008807E9"/>
    <w:rsid w:val="008933F1"/>
    <w:rsid w:val="00896F9F"/>
    <w:rsid w:val="00897033"/>
    <w:rsid w:val="008A1027"/>
    <w:rsid w:val="008B0797"/>
    <w:rsid w:val="008D3797"/>
    <w:rsid w:val="008D6CD3"/>
    <w:rsid w:val="008F4023"/>
    <w:rsid w:val="00901829"/>
    <w:rsid w:val="009044E1"/>
    <w:rsid w:val="00912F07"/>
    <w:rsid w:val="009202A9"/>
    <w:rsid w:val="00923058"/>
    <w:rsid w:val="009321D2"/>
    <w:rsid w:val="00934439"/>
    <w:rsid w:val="00961EE0"/>
    <w:rsid w:val="00966C50"/>
    <w:rsid w:val="00980A39"/>
    <w:rsid w:val="0099574B"/>
    <w:rsid w:val="009A1973"/>
    <w:rsid w:val="009B014E"/>
    <w:rsid w:val="009D1709"/>
    <w:rsid w:val="009D4975"/>
    <w:rsid w:val="009E1A65"/>
    <w:rsid w:val="009E1AD1"/>
    <w:rsid w:val="009E65AA"/>
    <w:rsid w:val="009F7B92"/>
    <w:rsid w:val="00A021AE"/>
    <w:rsid w:val="00A0543D"/>
    <w:rsid w:val="00A15C64"/>
    <w:rsid w:val="00A161D5"/>
    <w:rsid w:val="00A20FB3"/>
    <w:rsid w:val="00A43E7B"/>
    <w:rsid w:val="00A458FE"/>
    <w:rsid w:val="00A470C9"/>
    <w:rsid w:val="00A55C37"/>
    <w:rsid w:val="00A57899"/>
    <w:rsid w:val="00A76389"/>
    <w:rsid w:val="00A776DF"/>
    <w:rsid w:val="00A839AD"/>
    <w:rsid w:val="00A9052B"/>
    <w:rsid w:val="00AA08BD"/>
    <w:rsid w:val="00AB1A61"/>
    <w:rsid w:val="00AD6C8B"/>
    <w:rsid w:val="00AE37AA"/>
    <w:rsid w:val="00AF461F"/>
    <w:rsid w:val="00AF7F5A"/>
    <w:rsid w:val="00B3725B"/>
    <w:rsid w:val="00B4167B"/>
    <w:rsid w:val="00B614EF"/>
    <w:rsid w:val="00B62EAA"/>
    <w:rsid w:val="00B666BF"/>
    <w:rsid w:val="00B73C8B"/>
    <w:rsid w:val="00BA4439"/>
    <w:rsid w:val="00BD1482"/>
    <w:rsid w:val="00BF3B87"/>
    <w:rsid w:val="00C01231"/>
    <w:rsid w:val="00C2296B"/>
    <w:rsid w:val="00C31BCA"/>
    <w:rsid w:val="00C3288C"/>
    <w:rsid w:val="00C33B02"/>
    <w:rsid w:val="00C3791C"/>
    <w:rsid w:val="00C960EA"/>
    <w:rsid w:val="00CB7C6F"/>
    <w:rsid w:val="00CC2656"/>
    <w:rsid w:val="00CC354A"/>
    <w:rsid w:val="00CD20E7"/>
    <w:rsid w:val="00CE6D65"/>
    <w:rsid w:val="00CF2944"/>
    <w:rsid w:val="00CF7720"/>
    <w:rsid w:val="00D0252D"/>
    <w:rsid w:val="00D0457D"/>
    <w:rsid w:val="00D05B68"/>
    <w:rsid w:val="00D3090A"/>
    <w:rsid w:val="00D4497D"/>
    <w:rsid w:val="00D82921"/>
    <w:rsid w:val="00D846E6"/>
    <w:rsid w:val="00DA23E6"/>
    <w:rsid w:val="00DA5584"/>
    <w:rsid w:val="00DA5E6B"/>
    <w:rsid w:val="00DA6721"/>
    <w:rsid w:val="00DC404E"/>
    <w:rsid w:val="00DC48B5"/>
    <w:rsid w:val="00DD11FD"/>
    <w:rsid w:val="00DD3283"/>
    <w:rsid w:val="00DD7883"/>
    <w:rsid w:val="00DE4882"/>
    <w:rsid w:val="00DF1EE5"/>
    <w:rsid w:val="00DF54AE"/>
    <w:rsid w:val="00DF5FD1"/>
    <w:rsid w:val="00DF7267"/>
    <w:rsid w:val="00E01F77"/>
    <w:rsid w:val="00E06694"/>
    <w:rsid w:val="00E06F9D"/>
    <w:rsid w:val="00E12644"/>
    <w:rsid w:val="00E20906"/>
    <w:rsid w:val="00E217C2"/>
    <w:rsid w:val="00E34A5E"/>
    <w:rsid w:val="00E50685"/>
    <w:rsid w:val="00E530EB"/>
    <w:rsid w:val="00E60AEC"/>
    <w:rsid w:val="00E62DB3"/>
    <w:rsid w:val="00E679EC"/>
    <w:rsid w:val="00E705DF"/>
    <w:rsid w:val="00E73F7B"/>
    <w:rsid w:val="00E82E0A"/>
    <w:rsid w:val="00E848CA"/>
    <w:rsid w:val="00E86EDF"/>
    <w:rsid w:val="00E96795"/>
    <w:rsid w:val="00EA5848"/>
    <w:rsid w:val="00EA6FA9"/>
    <w:rsid w:val="00EB0CC5"/>
    <w:rsid w:val="00EB4676"/>
    <w:rsid w:val="00EB6C03"/>
    <w:rsid w:val="00EC45A1"/>
    <w:rsid w:val="00ED75A6"/>
    <w:rsid w:val="00ED78FD"/>
    <w:rsid w:val="00F03DED"/>
    <w:rsid w:val="00F131B2"/>
    <w:rsid w:val="00F311C7"/>
    <w:rsid w:val="00F36384"/>
    <w:rsid w:val="00F64BD2"/>
    <w:rsid w:val="00F64BDF"/>
    <w:rsid w:val="00F67CEE"/>
    <w:rsid w:val="00FB022D"/>
    <w:rsid w:val="00FB282F"/>
    <w:rsid w:val="00FC4619"/>
    <w:rsid w:val="00FE0765"/>
    <w:rsid w:val="00FF0B18"/>
    <w:rsid w:val="00FF1CB2"/>
    <w:rsid w:val="00FF6E95"/>
    <w:rsid w:val="00FF6EAD"/>
    <w:rsid w:val="01202A68"/>
    <w:rsid w:val="01FD1E4E"/>
    <w:rsid w:val="025B36EA"/>
    <w:rsid w:val="025C116B"/>
    <w:rsid w:val="06BB2D1A"/>
    <w:rsid w:val="07BD1643"/>
    <w:rsid w:val="08DB0795"/>
    <w:rsid w:val="09FA536A"/>
    <w:rsid w:val="0A9B0776"/>
    <w:rsid w:val="0B03361E"/>
    <w:rsid w:val="0BED48A0"/>
    <w:rsid w:val="0D2C2A2F"/>
    <w:rsid w:val="0EE61F7F"/>
    <w:rsid w:val="0FEA05A8"/>
    <w:rsid w:val="12F52B2A"/>
    <w:rsid w:val="1480482F"/>
    <w:rsid w:val="15B648AC"/>
    <w:rsid w:val="16774937"/>
    <w:rsid w:val="168C6E8D"/>
    <w:rsid w:val="168E2390"/>
    <w:rsid w:val="18C1102B"/>
    <w:rsid w:val="196E49C7"/>
    <w:rsid w:val="1E495B3F"/>
    <w:rsid w:val="1E6E0686"/>
    <w:rsid w:val="22952C4B"/>
    <w:rsid w:val="240A022E"/>
    <w:rsid w:val="24533EA6"/>
    <w:rsid w:val="253D7326"/>
    <w:rsid w:val="26E37609"/>
    <w:rsid w:val="272C4BAB"/>
    <w:rsid w:val="277A68D1"/>
    <w:rsid w:val="278400C4"/>
    <w:rsid w:val="27CB53D6"/>
    <w:rsid w:val="29C0238E"/>
    <w:rsid w:val="29FE1E73"/>
    <w:rsid w:val="2A976B6E"/>
    <w:rsid w:val="2C644748"/>
    <w:rsid w:val="2DEF6A73"/>
    <w:rsid w:val="2ECD7558"/>
    <w:rsid w:val="31347947"/>
    <w:rsid w:val="34453631"/>
    <w:rsid w:val="36E807A2"/>
    <w:rsid w:val="39D968F6"/>
    <w:rsid w:val="3CD42DDC"/>
    <w:rsid w:val="3D407F0C"/>
    <w:rsid w:val="3F3B31CA"/>
    <w:rsid w:val="3F785A2D"/>
    <w:rsid w:val="408A0A58"/>
    <w:rsid w:val="41911120"/>
    <w:rsid w:val="4196255E"/>
    <w:rsid w:val="4263727A"/>
    <w:rsid w:val="426E308D"/>
    <w:rsid w:val="44670C49"/>
    <w:rsid w:val="44775660"/>
    <w:rsid w:val="49742590"/>
    <w:rsid w:val="4A7459B6"/>
    <w:rsid w:val="504D0FCF"/>
    <w:rsid w:val="50935EC0"/>
    <w:rsid w:val="50B10CF4"/>
    <w:rsid w:val="564D31A3"/>
    <w:rsid w:val="56694CD1"/>
    <w:rsid w:val="56C36665"/>
    <w:rsid w:val="58626111"/>
    <w:rsid w:val="597A1882"/>
    <w:rsid w:val="5A882213"/>
    <w:rsid w:val="5B6F4A8F"/>
    <w:rsid w:val="5D4A309B"/>
    <w:rsid w:val="5D941DF3"/>
    <w:rsid w:val="5E1A7EF1"/>
    <w:rsid w:val="5F0E3C81"/>
    <w:rsid w:val="5F214EA0"/>
    <w:rsid w:val="632A3AC1"/>
    <w:rsid w:val="63845454"/>
    <w:rsid w:val="65175555"/>
    <w:rsid w:val="678A3FEA"/>
    <w:rsid w:val="69D53BAF"/>
    <w:rsid w:val="6ADE6083"/>
    <w:rsid w:val="6BF43BAA"/>
    <w:rsid w:val="6CD46A9B"/>
    <w:rsid w:val="6D966B59"/>
    <w:rsid w:val="6DCA3A00"/>
    <w:rsid w:val="6E4A012F"/>
    <w:rsid w:val="7377757F"/>
    <w:rsid w:val="767955ED"/>
    <w:rsid w:val="77A1504F"/>
    <w:rsid w:val="783720CB"/>
    <w:rsid w:val="78D10AF7"/>
    <w:rsid w:val="79300FDE"/>
    <w:rsid w:val="79C23DD0"/>
    <w:rsid w:val="7C23393A"/>
    <w:rsid w:val="7CE65BF7"/>
    <w:rsid w:val="7E04668D"/>
    <w:rsid w:val="7F066EF6"/>
    <w:rsid w:val="7F536F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2A166D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Pr>
      <w:rFonts w:ascii="Times New Roman" w:eastAsia="宋体" w:hAnsi="Times New Roman"/>
      <w:color w:val="0000FF"/>
      <w:u w:val="none"/>
    </w:rPr>
  </w:style>
  <w:style w:type="character" w:styleId="a4">
    <w:name w:val="Emphasis"/>
    <w:uiPriority w:val="20"/>
    <w:qFormat/>
    <w:rPr>
      <w:i/>
    </w:rPr>
  </w:style>
  <w:style w:type="paragraph" w:styleId="a5">
    <w:name w:val="Revision"/>
    <w:hidden/>
    <w:uiPriority w:val="99"/>
    <w:unhideWhenUsed/>
    <w:rsid w:val="004C3E78"/>
    <w:rPr>
      <w:kern w:val="2"/>
      <w:sz w:val="21"/>
    </w:rPr>
  </w:style>
  <w:style w:type="character" w:styleId="a6">
    <w:name w:val="annotation reference"/>
    <w:uiPriority w:val="99"/>
    <w:semiHidden/>
    <w:unhideWhenUsed/>
    <w:rsid w:val="004C3E78"/>
    <w:rPr>
      <w:sz w:val="21"/>
      <w:szCs w:val="21"/>
    </w:rPr>
  </w:style>
  <w:style w:type="paragraph" w:styleId="a7">
    <w:name w:val="annotation text"/>
    <w:basedOn w:val="a"/>
    <w:link w:val="a8"/>
    <w:uiPriority w:val="99"/>
    <w:semiHidden/>
    <w:unhideWhenUsed/>
    <w:rsid w:val="004C3E78"/>
    <w:pPr>
      <w:jc w:val="left"/>
    </w:pPr>
  </w:style>
  <w:style w:type="character" w:customStyle="1" w:styleId="a8">
    <w:name w:val="批注文字字符"/>
    <w:link w:val="a7"/>
    <w:uiPriority w:val="99"/>
    <w:semiHidden/>
    <w:rsid w:val="004C3E78"/>
    <w:rPr>
      <w:kern w:val="2"/>
      <w:sz w:val="21"/>
    </w:rPr>
  </w:style>
  <w:style w:type="paragraph" w:styleId="a9">
    <w:name w:val="annotation subject"/>
    <w:basedOn w:val="a7"/>
    <w:next w:val="a7"/>
    <w:link w:val="aa"/>
    <w:uiPriority w:val="99"/>
    <w:semiHidden/>
    <w:unhideWhenUsed/>
    <w:rsid w:val="004C3E78"/>
    <w:rPr>
      <w:b/>
      <w:bCs/>
    </w:rPr>
  </w:style>
  <w:style w:type="character" w:customStyle="1" w:styleId="aa">
    <w:name w:val="批注主题字符"/>
    <w:link w:val="a9"/>
    <w:uiPriority w:val="99"/>
    <w:semiHidden/>
    <w:rsid w:val="004C3E78"/>
    <w:rPr>
      <w:b/>
      <w:bCs/>
      <w:kern w:val="2"/>
      <w:sz w:val="21"/>
    </w:rPr>
  </w:style>
  <w:style w:type="paragraph" w:styleId="ab">
    <w:name w:val="Balloon Text"/>
    <w:basedOn w:val="a"/>
    <w:link w:val="ac"/>
    <w:uiPriority w:val="99"/>
    <w:semiHidden/>
    <w:unhideWhenUsed/>
    <w:rsid w:val="004C3E78"/>
    <w:rPr>
      <w:rFonts w:ascii="宋体"/>
      <w:sz w:val="18"/>
      <w:szCs w:val="18"/>
    </w:rPr>
  </w:style>
  <w:style w:type="character" w:customStyle="1" w:styleId="ac">
    <w:name w:val="批注框文本字符"/>
    <w:link w:val="ab"/>
    <w:uiPriority w:val="99"/>
    <w:semiHidden/>
    <w:rsid w:val="004C3E78"/>
    <w:rPr>
      <w:rFonts w:ascii="宋体"/>
      <w:kern w:val="2"/>
      <w:sz w:val="18"/>
      <w:szCs w:val="18"/>
    </w:rPr>
  </w:style>
  <w:style w:type="paragraph" w:styleId="ad">
    <w:name w:val="header"/>
    <w:basedOn w:val="a"/>
    <w:link w:val="ae"/>
    <w:unhideWhenUsed/>
    <w:rsid w:val="00FB282F"/>
    <w:pPr>
      <w:pBdr>
        <w:bottom w:val="single" w:sz="6" w:space="1" w:color="auto"/>
      </w:pBdr>
      <w:tabs>
        <w:tab w:val="center" w:pos="4153"/>
        <w:tab w:val="right" w:pos="8306"/>
      </w:tabs>
      <w:snapToGrid w:val="0"/>
      <w:jc w:val="center"/>
    </w:pPr>
    <w:rPr>
      <w:sz w:val="18"/>
      <w:szCs w:val="18"/>
    </w:rPr>
  </w:style>
  <w:style w:type="character" w:customStyle="1" w:styleId="ae">
    <w:name w:val="页眉字符"/>
    <w:link w:val="ad"/>
    <w:rsid w:val="00FB282F"/>
    <w:rPr>
      <w:kern w:val="2"/>
      <w:sz w:val="18"/>
      <w:szCs w:val="18"/>
    </w:rPr>
  </w:style>
  <w:style w:type="paragraph" w:styleId="af">
    <w:name w:val="footer"/>
    <w:basedOn w:val="a"/>
    <w:link w:val="af0"/>
    <w:unhideWhenUsed/>
    <w:rsid w:val="00FB282F"/>
    <w:pPr>
      <w:tabs>
        <w:tab w:val="center" w:pos="4153"/>
        <w:tab w:val="right" w:pos="8306"/>
      </w:tabs>
      <w:snapToGrid w:val="0"/>
      <w:jc w:val="left"/>
    </w:pPr>
    <w:rPr>
      <w:sz w:val="18"/>
      <w:szCs w:val="18"/>
    </w:rPr>
  </w:style>
  <w:style w:type="character" w:customStyle="1" w:styleId="af0">
    <w:name w:val="页脚字符"/>
    <w:link w:val="af"/>
    <w:rsid w:val="00FB282F"/>
    <w:rPr>
      <w:kern w:val="2"/>
      <w:sz w:val="18"/>
      <w:szCs w:val="18"/>
    </w:rPr>
  </w:style>
  <w:style w:type="paragraph" w:styleId="af1">
    <w:name w:val="List Paragraph"/>
    <w:basedOn w:val="a"/>
    <w:uiPriority w:val="99"/>
    <w:qFormat/>
    <w:rsid w:val="008F402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B76C6F8-0034-2D4B-992C-CFFA4B8F8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2</Pages>
  <Words>361</Words>
  <Characters>2060</Characters>
  <Application>Microsoft Macintosh Word</Application>
  <DocSecurity>0</DocSecurity>
  <PresentationFormat/>
  <Lines>17</Lines>
  <Paragraphs>4</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个人信息：                                          </vt:lpstr>
    </vt:vector>
  </TitlesOfParts>
  <Manager/>
  <Company/>
  <LinksUpToDate>false</LinksUpToDate>
  <CharactersWithSpaces>2417</CharactersWithSpaces>
  <SharedDoc>false</SharedDoc>
  <HLinks>
    <vt:vector size="12" baseType="variant">
      <vt:variant>
        <vt:i4>6553632</vt:i4>
      </vt:variant>
      <vt:variant>
        <vt:i4>0</vt:i4>
      </vt:variant>
      <vt:variant>
        <vt:i4>0</vt:i4>
      </vt:variant>
      <vt:variant>
        <vt:i4>5</vt:i4>
      </vt:variant>
      <vt:variant>
        <vt:lpwstr>mailto:tgx_seu@163.com</vt:lpwstr>
      </vt:variant>
      <vt:variant>
        <vt:lpwstr/>
      </vt:variant>
      <vt:variant>
        <vt:i4>1382704941</vt:i4>
      </vt:variant>
      <vt:variant>
        <vt:i4>2490</vt:i4>
      </vt:variant>
      <vt:variant>
        <vt:i4>1025</vt:i4>
      </vt:variant>
      <vt:variant>
        <vt:i4>1</vt:i4>
      </vt:variant>
      <vt:variant>
        <vt:lpwstr>JN1A49121213_副本</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个人信息：                                          </dc:title>
  <dc:subject/>
  <dc:creator>Administrator</dc:creator>
  <cp:keywords/>
  <dc:description/>
  <cp:lastModifiedBy>Microsoft Office 用户</cp:lastModifiedBy>
  <cp:revision>6</cp:revision>
  <cp:lastPrinted>2017-06-06T15:14:00Z</cp:lastPrinted>
  <dcterms:created xsi:type="dcterms:W3CDTF">2017-07-06T13:52:00Z</dcterms:created>
  <dcterms:modified xsi:type="dcterms:W3CDTF">2017-07-08T08:51:00Z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2052-9.1.0.5184</vt:lpwstr>
  </property>
</Properties>
</file>